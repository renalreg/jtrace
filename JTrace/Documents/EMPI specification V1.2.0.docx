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D62853" w:rsidRDefault="00D62853" w:rsidP="00D62853">
      <w:r>
        <w:t xml:space="preserve">Updated </w:t>
      </w:r>
      <w:del w:id="0" w:author="Nick Jones" w:date="2018-09-25T17:09:00Z">
        <w:r w:rsidR="00EE3028" w:rsidDel="00667AC5">
          <w:delText>30</w:delText>
        </w:r>
        <w:r w:rsidR="00EE3028" w:rsidRPr="00667AC5" w:rsidDel="00667AC5">
          <w:rPr>
            <w:vertAlign w:val="superscript"/>
          </w:rPr>
          <w:delText>th</w:delText>
        </w:r>
        <w:r w:rsidR="00EE3028" w:rsidDel="00667AC5">
          <w:delText xml:space="preserve"> </w:delText>
        </w:r>
      </w:del>
      <w:ins w:id="1" w:author="Nick Jones" w:date="2018-09-25T17:09:00Z">
        <w:r w:rsidR="00667AC5">
          <w:t>25</w:t>
        </w:r>
        <w:r w:rsidR="00667AC5" w:rsidRPr="00667AC5">
          <w:rPr>
            <w:vertAlign w:val="superscript"/>
            <w:rPrChange w:id="2" w:author="Nick Jones" w:date="2018-09-25T17:09:00Z">
              <w:rPr/>
            </w:rPrChange>
          </w:rPr>
          <w:t>th</w:t>
        </w:r>
        <w:r w:rsidR="00667AC5">
          <w:t xml:space="preserve"> September 2018</w:t>
        </w:r>
      </w:ins>
      <w:del w:id="3" w:author="Nick Jones" w:date="2018-09-25T17:09:00Z">
        <w:r w:rsidR="00EE3028" w:rsidDel="00667AC5">
          <w:delText>August 2018</w:delText>
        </w:r>
      </w:del>
      <w:r>
        <w:t xml:space="preserve"> to</w:t>
      </w:r>
      <w:ins w:id="4" w:author="Nick Jones" w:date="2018-09-25T17:10:00Z">
        <w:r w:rsidR="00667AC5">
          <w:t xml:space="preserve"> 1.2.0.</w:t>
        </w:r>
      </w:ins>
      <w:del w:id="5" w:author="Nick Jones" w:date="2018-09-25T17:10:00Z">
        <w:r w:rsidDel="00667AC5">
          <w:delText xml:space="preserve"> match 1.1</w:delText>
        </w:r>
      </w:del>
      <w:del w:id="6" w:author="Nick Jones" w:date="2018-09-25T17:09:00Z">
        <w:r w:rsidDel="00667AC5">
          <w:delText>.</w:delText>
        </w:r>
        <w:r w:rsidR="00EE3028" w:rsidDel="00667AC5">
          <w:delText>8</w:delText>
        </w:r>
      </w:del>
    </w:p>
    <w:p w:rsidR="00D62853" w:rsidRDefault="00D62853" w:rsidP="00D62853">
      <w:r>
        <w:t>Main Changes</w:t>
      </w:r>
    </w:p>
    <w:p w:rsidR="00D62853" w:rsidRDefault="00667AC5" w:rsidP="00EE3028">
      <w:pPr>
        <w:pStyle w:val="ListParagraph"/>
        <w:numPr>
          <w:ilvl w:val="0"/>
          <w:numId w:val="6"/>
        </w:numPr>
        <w:rPr>
          <w:ins w:id="7" w:author="Nick Jones" w:date="2018-09-25T17:10:00Z"/>
        </w:rPr>
      </w:pPr>
      <w:ins w:id="8" w:author="Nick Jones" w:date="2018-09-25T17:10:00Z">
        <w:r>
          <w:t>New API</w:t>
        </w:r>
      </w:ins>
      <w:ins w:id="9" w:author="Nick Jones" w:date="2018-09-25T17:11:00Z">
        <w:r>
          <w:t xml:space="preserve"> method</w:t>
        </w:r>
      </w:ins>
      <w:ins w:id="10" w:author="Nick Jones" w:date="2018-09-25T17:10:00Z">
        <w:r>
          <w:t>: getUKRDCId</w:t>
        </w:r>
      </w:ins>
      <w:del w:id="11" w:author="Nick Jones" w:date="2018-09-25T17:10:00Z">
        <w:r w:rsidR="00EE3028" w:rsidDel="00667AC5">
          <w:delText>NO CODE CHANGES. Person.localidtype increased in size to 10 characters</w:delText>
        </w:r>
      </w:del>
    </w:p>
    <w:p w:rsidR="00667AC5" w:rsidRPr="00D62853" w:rsidRDefault="00667AC5" w:rsidP="00EE3028">
      <w:pPr>
        <w:pStyle w:val="ListParagraph"/>
        <w:numPr>
          <w:ilvl w:val="0"/>
          <w:numId w:val="6"/>
        </w:numPr>
      </w:pPr>
      <w:ins w:id="12" w:author="Nick Jones" w:date="2018-09-25T17:10:00Z">
        <w:r>
          <w:t>New API</w:t>
        </w:r>
      </w:ins>
      <w:ins w:id="13" w:author="Nick Jones" w:date="2018-09-25T17:11:00Z">
        <w:r>
          <w:t xml:space="preserve"> method</w:t>
        </w:r>
      </w:ins>
      <w:ins w:id="14" w:author="Nick Jones" w:date="2018-09-25T17:10:00Z">
        <w:r>
          <w:t>: merge</w:t>
        </w:r>
      </w:ins>
    </w:p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>by personid and masterid.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jtrace.person p, jtrace.linkrecord lr, jtrace.masterrecord mr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lr.masterid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>and lr.personid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mr.nationalid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>and mr.nationalidtype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lastRenderedPageBreak/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0731" w:rsidRDefault="00550731" w:rsidP="00CE440E">
      <w:pPr>
        <w:pStyle w:val="Heading1"/>
      </w:pPr>
      <w:r>
        <w:lastRenderedPageBreak/>
        <w:t>API: Validate</w:t>
      </w:r>
    </w:p>
    <w:p w:rsidR="00550731" w:rsidRDefault="00550731" w:rsidP="00550731">
      <w:pPr>
        <w:pStyle w:val="Heading2"/>
      </w:pPr>
      <w:r>
        <w:t>Returns</w:t>
      </w:r>
    </w:p>
    <w:p w:rsidR="00550731" w:rsidRDefault="00550731" w:rsidP="00550731">
      <w:r>
        <w:t>UKRDCIndexManagerResponse</w:t>
      </w:r>
    </w:p>
    <w:p w:rsidR="00550731" w:rsidRDefault="00550731" w:rsidP="00550731">
      <w:pPr>
        <w:pStyle w:val="Heading2"/>
      </w:pPr>
      <w:r>
        <w:t>Behaviour</w:t>
      </w:r>
    </w:p>
    <w:p w:rsidR="00550731" w:rsidRDefault="00550731" w:rsidP="00550731">
      <w:r>
        <w:t xml:space="preserve">Call </w:t>
      </w:r>
      <w:r w:rsidR="00FF5135">
        <w:t>V</w:t>
      </w:r>
      <w:r>
        <w:t>alidateInternal</w:t>
      </w:r>
    </w:p>
    <w:p w:rsidR="00AE3907" w:rsidRDefault="00AE3907" w:rsidP="00550731">
      <w:r>
        <w:t>Call ValidateAgainstEMPI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Default="00FF5135" w:rsidP="00550731">
      <w:pPr>
        <w:pStyle w:val="Heading2"/>
      </w:pPr>
      <w:r>
        <w:t>V</w:t>
      </w:r>
      <w:r w:rsidR="00550731">
        <w:t>alidateInternal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:rsidR="00AE3907" w:rsidRDefault="00AE3907" w:rsidP="00AE3907">
      <w:pPr>
        <w:pStyle w:val="Heading2"/>
      </w:pPr>
      <w:r>
        <w:t>ValidateAgainstEMPI</w:t>
      </w:r>
    </w:p>
    <w:p w:rsidR="00AE3907" w:rsidRDefault="00AE3907" w:rsidP="00AE3907">
      <w:r>
        <w:t>If skip duplicate check option is set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:rsidR="00AE3907" w:rsidRDefault="00AE3907" w:rsidP="00AE3907">
      <w:r>
        <w:t>For each national Id on the inbound record that already exists in the EMPI</w:t>
      </w:r>
    </w:p>
    <w:p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:rsidR="00433755" w:rsidRDefault="00433755" w:rsidP="00433755">
      <w:pPr>
        <w:pStyle w:val="Heading2"/>
      </w:pPr>
      <w:r>
        <w:t xml:space="preserve">Returns </w:t>
      </w:r>
    </w:p>
    <w:p w:rsidR="00433755" w:rsidRDefault="00433755" w:rsidP="00DA325C">
      <w:r>
        <w:t>UKRDCIndexManagerResponse</w:t>
      </w:r>
    </w:p>
    <w:p w:rsidR="00433755" w:rsidRDefault="00433755" w:rsidP="00433755">
      <w:pPr>
        <w:pStyle w:val="Heading2"/>
      </w:pPr>
      <w:r>
        <w:t>Behaviour</w:t>
      </w:r>
    </w:p>
    <w:p w:rsidR="00550731" w:rsidRDefault="00550731" w:rsidP="00550731">
      <w:r>
        <w:t>Call Create or Update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Pr="00550731" w:rsidRDefault="00550731" w:rsidP="00DA325C">
      <w:pPr>
        <w:pStyle w:val="Heading2"/>
      </w:pPr>
      <w:r>
        <w:t>Create Or Update</w:t>
      </w:r>
    </w:p>
    <w:p w:rsidR="002977A5" w:rsidRDefault="002977A5" w:rsidP="00CF43DE">
      <w:pPr>
        <w:spacing w:after="0"/>
      </w:pPr>
      <w:r>
        <w:t>If effective date is not provided then default to today.</w:t>
      </w:r>
    </w:p>
    <w:p w:rsidR="00CF43DE" w:rsidRDefault="00CF43DE" w:rsidP="00CF43DE">
      <w:pPr>
        <w:spacing w:after="0"/>
      </w:pPr>
    </w:p>
    <w:p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r w:rsidR="003451ED" w:rsidRPr="003451ED">
        <w:rPr>
          <w:b/>
        </w:rPr>
        <w:t>Validate</w:t>
      </w:r>
      <w:r>
        <w:rPr>
          <w:b/>
        </w:rPr>
        <w:t>Internal</w:t>
      </w:r>
    </w:p>
    <w:p w:rsidR="003A7D35" w:rsidRPr="003451ED" w:rsidRDefault="003A7D35" w:rsidP="00CF43DE">
      <w:pPr>
        <w:spacing w:after="0"/>
        <w:rPr>
          <w:b/>
        </w:rPr>
      </w:pPr>
      <w:r>
        <w:rPr>
          <w:b/>
        </w:rPr>
        <w:t>Call Standardise</w:t>
      </w:r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3A7D35" w:rsidRDefault="003A7D35" w:rsidP="001D4990">
      <w:pPr>
        <w:pStyle w:val="Heading2"/>
      </w:pPr>
      <w:r>
        <w:t>Standardise</w:t>
      </w:r>
    </w:p>
    <w:p w:rsidR="003A7D35" w:rsidRDefault="003A7D35" w:rsidP="003A7D35">
      <w:r>
        <w:t>Left and right trim and convert to upper case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Other Given Name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:rsidR="003A7D35" w:rsidRDefault="003A7D35" w:rsidP="003A7D35">
      <w:r>
        <w:t>Convert postcode to standard form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 xml:space="preserve">&gt;7 </w:t>
      </w:r>
      <w:r>
        <w:t xml:space="preserve"> </w:t>
      </w:r>
      <w:r>
        <w:t>–</w:t>
      </w:r>
      <w:r>
        <w:t xml:space="preserve"> do nothing</w:t>
      </w:r>
      <w:r w:rsidR="000E44FF">
        <w:t xml:space="preserve"> (invalid)</w:t>
      </w:r>
    </w:p>
    <w:p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:rsidR="00005054" w:rsidRDefault="001D4990" w:rsidP="001D4990">
      <w:pPr>
        <w:pStyle w:val="Heading2"/>
      </w:pPr>
      <w:r>
        <w:t>Create</w:t>
      </w:r>
    </w:p>
    <w:p w:rsidR="000E44FF" w:rsidRDefault="000E44FF" w:rsidP="00CF43DE">
      <w:pPr>
        <w:spacing w:after="0"/>
      </w:pPr>
    </w:p>
    <w:p w:rsidR="000E44FF" w:rsidRDefault="000E44FF" w:rsidP="00CF43DE">
      <w:pPr>
        <w:spacing w:after="0"/>
      </w:pPr>
      <w:r>
        <w:t>NormalizeSurname</w:t>
      </w:r>
    </w:p>
    <w:p w:rsidR="000E44FF" w:rsidRDefault="000E44FF" w:rsidP="00CF43DE">
      <w:pPr>
        <w:spacing w:after="0"/>
      </w:pPr>
      <w:r>
        <w:t>NormalizeGivenName</w:t>
      </w:r>
    </w:p>
    <w:p w:rsidR="000E44FF" w:rsidRDefault="000E44FF" w:rsidP="00CF43DE">
      <w:pPr>
        <w:spacing w:after="0"/>
      </w:pPr>
      <w:r>
        <w:t>NormalizePostcode</w:t>
      </w:r>
    </w:p>
    <w:p w:rsidR="001D4990" w:rsidRDefault="001D4990" w:rsidP="00CF43DE">
      <w:pPr>
        <w:spacing w:after="0"/>
      </w:pP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0E44FF" w:rsidRDefault="000E44FF" w:rsidP="000E44FF">
      <w:pPr>
        <w:spacing w:after="0"/>
      </w:pPr>
      <w:r>
        <w:t>NormalizeSurname</w:t>
      </w:r>
    </w:p>
    <w:p w:rsidR="000E44FF" w:rsidRDefault="000E44FF" w:rsidP="000E44FF">
      <w:pPr>
        <w:spacing w:after="0"/>
      </w:pPr>
      <w:r>
        <w:t>NormalizeGivenName</w:t>
      </w:r>
    </w:p>
    <w:p w:rsidR="000E44FF" w:rsidRDefault="000E44FF" w:rsidP="000E44FF">
      <w:pPr>
        <w:spacing w:after="0"/>
      </w:pPr>
      <w:r>
        <w:t>NormalizePostcode</w:t>
      </w:r>
    </w:p>
    <w:p w:rsidR="000E44FF" w:rsidRDefault="000E44FF" w:rsidP="00E913E7">
      <w:pPr>
        <w:spacing w:after="0"/>
      </w:pPr>
      <w:r>
        <w:t>If surname has changed</w:t>
      </w:r>
    </w:p>
    <w:p w:rsidR="00E913E7" w:rsidRDefault="000E44FF" w:rsidP="00AE3907">
      <w:pPr>
        <w:spacing w:after="0"/>
        <w:ind w:firstLine="720"/>
      </w:pPr>
      <w:r>
        <w:t>NormalizeSurname</w:t>
      </w:r>
      <w:r w:rsidR="005F3416">
        <w:t xml:space="preserve"> passing in the previous </w:t>
      </w:r>
      <w:r w:rsidR="00F07F86">
        <w:t>surname</w:t>
      </w:r>
    </w:p>
    <w:p w:rsidR="000E44FF" w:rsidRDefault="000E44FF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0E44FF" w:rsidRDefault="000E44FF" w:rsidP="00CF43DE">
      <w:pPr>
        <w:pStyle w:val="Heading2"/>
      </w:pPr>
      <w:r>
        <w:t>Normalization</w:t>
      </w:r>
    </w:p>
    <w:p w:rsidR="000E44FF" w:rsidRDefault="000E44FF" w:rsidP="000E44FF">
      <w:pPr>
        <w:pStyle w:val="Heading3"/>
      </w:pPr>
      <w:r>
        <w:t>Normalize Surname</w:t>
      </w:r>
    </w:p>
    <w:p w:rsidR="000E44FF" w:rsidRDefault="005F3416" w:rsidP="000E44FF">
      <w:r>
        <w:t>Trim and c</w:t>
      </w:r>
      <w:r w:rsidR="000E44FF">
        <w:t>onvert to upper case</w:t>
      </w:r>
    </w:p>
    <w:p w:rsidR="000E44FF" w:rsidRDefault="000E44FF" w:rsidP="000E44FF">
      <w:r>
        <w:t>Lookup in the Surname homonym list</w:t>
      </w:r>
      <w:r w:rsidR="00236C07">
        <w:t>, default to the original name</w:t>
      </w:r>
    </w:p>
    <w:p w:rsidR="000E44FF" w:rsidRDefault="000E44FF" w:rsidP="000E44FF">
      <w:r>
        <w:t>Trim the result</w:t>
      </w:r>
    </w:p>
    <w:p w:rsidR="000E44FF" w:rsidRDefault="000E44FF" w:rsidP="000E44FF">
      <w:r>
        <w:t>Calculate the Soundex for t</w:t>
      </w:r>
      <w:r w:rsidR="005F3416">
        <w:t>he result</w:t>
      </w:r>
    </w:p>
    <w:p w:rsidR="000E44FF" w:rsidRPr="000E44FF" w:rsidRDefault="005F3416" w:rsidP="00AE3907">
      <w:r>
        <w:t>Return the soundex</w:t>
      </w:r>
    </w:p>
    <w:p w:rsidR="000E44FF" w:rsidRDefault="000E44FF" w:rsidP="000E44FF">
      <w:pPr>
        <w:pStyle w:val="Heading3"/>
      </w:pPr>
      <w:r>
        <w:t>Normalize Given Name</w:t>
      </w:r>
    </w:p>
    <w:p w:rsidR="005F3416" w:rsidRDefault="005F3416" w:rsidP="005F3416">
      <w:r>
        <w:t>Trim and convert to upper case</w:t>
      </w:r>
    </w:p>
    <w:p w:rsidR="005F3416" w:rsidRDefault="005F3416" w:rsidP="005F3416">
      <w:r>
        <w:t>Lookup in the Given homonym list</w:t>
      </w:r>
      <w:r w:rsidR="00236C07">
        <w:t>, default to the original name</w:t>
      </w:r>
    </w:p>
    <w:p w:rsidR="005F3416" w:rsidRDefault="005F3416" w:rsidP="005F3416">
      <w:r>
        <w:t>Trim the result</w:t>
      </w:r>
    </w:p>
    <w:p w:rsidR="005F3416" w:rsidRDefault="005F3416" w:rsidP="005F3416">
      <w:r>
        <w:t>Calculate the Soundex for the result</w:t>
      </w:r>
    </w:p>
    <w:p w:rsidR="005F3416" w:rsidRPr="000E44FF" w:rsidRDefault="005F3416" w:rsidP="005F3416">
      <w:r>
        <w:lastRenderedPageBreak/>
        <w:t>Return the soundex</w:t>
      </w:r>
    </w:p>
    <w:p w:rsidR="005F3416" w:rsidRPr="005F3416" w:rsidRDefault="005F3416" w:rsidP="00AE3907"/>
    <w:p w:rsidR="000E44FF" w:rsidRDefault="000E44FF" w:rsidP="000E44FF">
      <w:pPr>
        <w:pStyle w:val="Heading3"/>
      </w:pPr>
      <w:r>
        <w:t>Normalize Postcode</w:t>
      </w:r>
    </w:p>
    <w:p w:rsidR="005F3416" w:rsidRDefault="005F3416" w:rsidP="005F3416">
      <w:r>
        <w:t>Trim and convert to upper case</w:t>
      </w:r>
    </w:p>
    <w:p w:rsidR="000E44FF" w:rsidRPr="000E44FF" w:rsidRDefault="005F3416" w:rsidP="00AE3907">
      <w:r>
        <w:t>Remove any embedded spaces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r w:rsidR="00270CC8" w:rsidRPr="00270CC8">
        <w:rPr>
          <w:b/>
        </w:rPr>
        <w:t>VerifyMatch</w:t>
      </w:r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LINKed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r w:rsidR="00270CC8" w:rsidRPr="00270CC8">
        <w:rPr>
          <w:b/>
        </w:rPr>
        <w:t>VerifyMatch</w:t>
      </w:r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 w:rsidP="00433755">
      <w:pPr>
        <w:spacing w:after="0"/>
        <w:ind w:left="2880" w:firstLine="720"/>
      </w:pPr>
      <w:r>
        <w:t>Audit Link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:rsidR="00E621BF" w:rsidRDefault="00E621BF" w:rsidP="00433755">
      <w:pPr>
        <w:spacing w:after="0"/>
        <w:ind w:left="720" w:firstLine="720"/>
      </w:pPr>
      <w:r>
        <w:t>Audit Allocation</w:t>
      </w:r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lastRenderedPageBreak/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r w:rsidR="00270CC8" w:rsidRPr="00270CC8">
        <w:rPr>
          <w:b/>
        </w:rPr>
        <w:t>VerifyMatch</w:t>
      </w:r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</w:pPr>
      <w:r>
        <w:tab/>
      </w:r>
    </w:p>
    <w:p w:rsidR="00B76680" w:rsidRDefault="00B76680" w:rsidP="00405053">
      <w:pPr>
        <w:spacing w:after="0"/>
      </w:pPr>
      <w:r>
        <w:tab/>
        <w:t>If skip Duplicate Check not set in the API</w:t>
      </w:r>
    </w:p>
    <w:p w:rsidR="001F1FB9" w:rsidRDefault="001F1FB9" w:rsidP="00433755">
      <w:pPr>
        <w:spacing w:after="0"/>
        <w:ind w:left="720" w:firstLine="720"/>
      </w:pPr>
      <w:r>
        <w:t>Check Duplicates for the MasterId/Originator</w:t>
      </w:r>
    </w:p>
    <w:p w:rsidR="001F1FB9" w:rsidRDefault="001F1FB9" w:rsidP="00433755">
      <w:pPr>
        <w:spacing w:after="0"/>
        <w:ind w:left="720"/>
      </w:pPr>
      <w:r>
        <w:tab/>
        <w:t>If found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r w:rsidRPr="00270CC8">
        <w:rPr>
          <w:b/>
        </w:rPr>
        <w:t>VerifyMatch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r w:rsidR="00270CC8" w:rsidRPr="00270CC8">
        <w:rPr>
          <w:b/>
        </w:rPr>
        <w:t>VerifyMatch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lastRenderedPageBreak/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r w:rsidRPr="00270CC8">
        <w:rPr>
          <w:b/>
        </w:rPr>
        <w:t>VerifyMatch</w:t>
      </w:r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295664" w:rsidRDefault="00295664" w:rsidP="00295664">
      <w:pPr>
        <w:pStyle w:val="Heading2"/>
      </w:pPr>
      <w:r>
        <w:t>VerifyMatch</w:t>
      </w:r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r>
        <w:t>UKRDCIndexManagerResponse</w:t>
      </w:r>
    </w:p>
    <w:p w:rsidR="003C0635" w:rsidRDefault="003C0635" w:rsidP="003C0635">
      <w:pPr>
        <w:pStyle w:val="Heading2"/>
      </w:pPr>
      <w:r>
        <w:t>Behaviour</w:t>
      </w:r>
    </w:p>
    <w:p w:rsidR="003C0635" w:rsidRDefault="003C0635" w:rsidP="003C0635">
      <w:r>
        <w:t>Call SearchInternal</w:t>
      </w:r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r>
        <w:t>SearchInternal</w:t>
      </w:r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r>
        <w:t>Programme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LINKed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r w:rsidRPr="007E2130">
        <w:rPr>
          <w:b/>
        </w:rPr>
        <w:t>VerifyMatch</w:t>
      </w:r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r>
        <w:t>UKRDCIndexManagerResponse</w:t>
      </w:r>
    </w:p>
    <w:p w:rsidR="003C0635" w:rsidRDefault="003C0635" w:rsidP="003C0635">
      <w:pPr>
        <w:pStyle w:val="Heading2"/>
      </w:pPr>
      <w:r>
        <w:t>Behaviour</w:t>
      </w:r>
    </w:p>
    <w:p w:rsidR="003C0635" w:rsidRDefault="003C0635" w:rsidP="003C0635">
      <w:r>
        <w:t>Call LinkInternal</w:t>
      </w:r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r>
        <w:t>LinkInternal</w:t>
      </w:r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667AC5" w:rsidRDefault="00667AC5">
      <w:pPr>
        <w:rPr>
          <w:ins w:id="15" w:author="Nick Jones" w:date="2018-09-25T17:11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16" w:author="Nick Jones" w:date="2018-09-25T17:11:00Z">
        <w:r>
          <w:br w:type="page"/>
        </w:r>
      </w:ins>
    </w:p>
    <w:p w:rsidR="00667AC5" w:rsidRDefault="00667AC5" w:rsidP="00667AC5">
      <w:pPr>
        <w:pStyle w:val="Heading1"/>
        <w:rPr>
          <w:ins w:id="17" w:author="Nick Jones" w:date="2018-09-25T17:11:00Z"/>
        </w:rPr>
      </w:pPr>
      <w:ins w:id="18" w:author="Nick Jones" w:date="2018-09-25T17:11:00Z">
        <w:r>
          <w:lastRenderedPageBreak/>
          <w:t xml:space="preserve">API: </w:t>
        </w:r>
      </w:ins>
      <w:ins w:id="19" w:author="Nick Jones" w:date="2018-09-25T17:12:00Z">
        <w:r>
          <w:t>getUKRDCId</w:t>
        </w:r>
      </w:ins>
    </w:p>
    <w:p w:rsidR="00667AC5" w:rsidRDefault="00667AC5" w:rsidP="00667AC5">
      <w:pPr>
        <w:pStyle w:val="Heading2"/>
        <w:rPr>
          <w:ins w:id="20" w:author="Nick Jones" w:date="2018-09-25T17:13:00Z"/>
        </w:rPr>
      </w:pPr>
      <w:ins w:id="21" w:author="Nick Jones" w:date="2018-09-25T17:13:00Z">
        <w:r>
          <w:t>Accepts</w:t>
        </w:r>
      </w:ins>
    </w:p>
    <w:p w:rsidR="00667AC5" w:rsidRPr="00667AC5" w:rsidRDefault="00667AC5" w:rsidP="00667AC5">
      <w:pPr>
        <w:rPr>
          <w:ins w:id="22" w:author="Nick Jones" w:date="2018-09-25T17:13:00Z"/>
        </w:rPr>
        <w:pPrChange w:id="23" w:author="Nick Jones" w:date="2018-09-25T17:13:00Z">
          <w:pPr>
            <w:pStyle w:val="Heading2"/>
          </w:pPr>
        </w:pPrChange>
      </w:pPr>
      <w:ins w:id="24" w:author="Nick Jones" w:date="2018-09-25T17:13:00Z">
        <w:r>
          <w:t>Int : MasterId</w:t>
        </w:r>
      </w:ins>
    </w:p>
    <w:p w:rsidR="00667AC5" w:rsidRDefault="00667AC5" w:rsidP="00667AC5">
      <w:pPr>
        <w:pStyle w:val="Heading2"/>
        <w:rPr>
          <w:ins w:id="25" w:author="Nick Jones" w:date="2018-09-25T17:11:00Z"/>
        </w:rPr>
      </w:pPr>
      <w:ins w:id="26" w:author="Nick Jones" w:date="2018-09-25T17:11:00Z">
        <w:r>
          <w:t>Returns</w:t>
        </w:r>
      </w:ins>
    </w:p>
    <w:p w:rsidR="00667AC5" w:rsidRDefault="00667AC5" w:rsidP="00667AC5">
      <w:pPr>
        <w:rPr>
          <w:ins w:id="27" w:author="Nick Jones" w:date="2018-09-25T17:11:00Z"/>
        </w:rPr>
      </w:pPr>
      <w:ins w:id="28" w:author="Nick Jones" w:date="2018-09-25T17:11:00Z">
        <w:r>
          <w:t>UKRDCIndexManagerResponse</w:t>
        </w:r>
      </w:ins>
    </w:p>
    <w:p w:rsidR="00667AC5" w:rsidRDefault="00667AC5" w:rsidP="00667AC5">
      <w:pPr>
        <w:pStyle w:val="Heading2"/>
        <w:rPr>
          <w:ins w:id="29" w:author="Nick Jones" w:date="2018-09-25T17:11:00Z"/>
        </w:rPr>
      </w:pPr>
      <w:ins w:id="30" w:author="Nick Jones" w:date="2018-09-25T17:11:00Z">
        <w:r>
          <w:t>Behaviour</w:t>
        </w:r>
      </w:ins>
    </w:p>
    <w:p w:rsidR="00667AC5" w:rsidRDefault="00667AC5" w:rsidP="00667AC5">
      <w:pPr>
        <w:rPr>
          <w:ins w:id="31" w:author="Nick Jones" w:date="2018-09-25T17:14:00Z"/>
        </w:rPr>
      </w:pPr>
      <w:ins w:id="32" w:author="Nick Jones" w:date="2018-09-25T17:13:00Z">
        <w:r>
          <w:t xml:space="preserve">Calls </w:t>
        </w:r>
      </w:ins>
      <w:ins w:id="33" w:author="Nick Jones" w:date="2018-09-25T17:14:00Z">
        <w:r>
          <w:t>MasterRecordDAO to retrieve the MasterRecord for the provided MasterID</w:t>
        </w:r>
      </w:ins>
    </w:p>
    <w:p w:rsidR="00667AC5" w:rsidRDefault="00667AC5" w:rsidP="00667AC5">
      <w:pPr>
        <w:rPr>
          <w:ins w:id="34" w:author="Nick Jones" w:date="2018-09-25T17:14:00Z"/>
        </w:rPr>
      </w:pPr>
      <w:ins w:id="35" w:author="Nick Jones" w:date="2018-09-25T17:14:00Z">
        <w:r>
          <w:t>If not found create and return a FAIL response (</w:t>
        </w:r>
        <w:r>
          <w:t>“</w:t>
        </w:r>
        <w:r>
          <w:t>Master ID does not exist</w:t>
        </w:r>
        <w:r>
          <w:t>”</w:t>
        </w:r>
        <w:r>
          <w:t>)</w:t>
        </w:r>
      </w:ins>
    </w:p>
    <w:p w:rsidR="00667AC5" w:rsidRDefault="00667AC5" w:rsidP="00667AC5">
      <w:pPr>
        <w:rPr>
          <w:ins w:id="36" w:author="Nick Jones" w:date="2018-09-25T17:14:00Z"/>
        </w:rPr>
      </w:pPr>
      <w:ins w:id="37" w:author="Nick Jones" w:date="2018-09-25T17:14:00Z">
        <w:r>
          <w:t>If the maste</w:t>
        </w:r>
      </w:ins>
      <w:ins w:id="38" w:author="Nick Jones" w:date="2018-09-25T17:15:00Z">
        <w:r>
          <w:t>r is not a UKRDC master, create and return a FAIL response (</w:t>
        </w:r>
        <w:r>
          <w:t>“</w:t>
        </w:r>
        <w:r>
          <w:t>Master ID is not a UKRDC ID</w:t>
        </w:r>
        <w:r>
          <w:t>”</w:t>
        </w:r>
        <w:r>
          <w:t>)</w:t>
        </w:r>
      </w:ins>
    </w:p>
    <w:p w:rsidR="00667AC5" w:rsidRDefault="00667AC5" w:rsidP="00667AC5">
      <w:pPr>
        <w:rPr>
          <w:ins w:id="39" w:author="Nick Jones" w:date="2018-09-25T17:11:00Z"/>
        </w:rPr>
      </w:pPr>
      <w:ins w:id="40" w:author="Nick Jones" w:date="2018-09-25T17:11:00Z">
        <w:r>
          <w:t xml:space="preserve">On exception create and return a FAIL response including the error message and stack trace. </w:t>
        </w:r>
      </w:ins>
    </w:p>
    <w:p w:rsidR="00667AC5" w:rsidRDefault="00667AC5" w:rsidP="00667AC5">
      <w:pPr>
        <w:rPr>
          <w:ins w:id="41" w:author="Nick Jones" w:date="2018-09-25T17:11:00Z"/>
        </w:rPr>
      </w:pPr>
      <w:ins w:id="42" w:author="Nick Jones" w:date="2018-09-25T17:11:00Z">
        <w:r>
          <w:t>Otherwise return a SUCCESS response including the national identity.</w:t>
        </w:r>
      </w:ins>
    </w:p>
    <w:p w:rsidR="00667AC5" w:rsidRDefault="00667AC5" w:rsidP="00667AC5">
      <w:pPr>
        <w:spacing w:after="0"/>
        <w:rPr>
          <w:ins w:id="43" w:author="Nick Jones" w:date="2018-09-25T17:11:00Z"/>
        </w:rPr>
      </w:pPr>
    </w:p>
    <w:p w:rsidR="00667AC5" w:rsidRDefault="00667AC5">
      <w:pPr>
        <w:rPr>
          <w:ins w:id="44" w:author="Nick Jones" w:date="2018-09-25T17:1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ins w:id="45" w:author="Nick Jones" w:date="2018-09-25T17:16:00Z">
        <w:r>
          <w:br w:type="page"/>
        </w:r>
      </w:ins>
    </w:p>
    <w:p w:rsidR="00667AC5" w:rsidRDefault="00667AC5" w:rsidP="00667AC5">
      <w:pPr>
        <w:pStyle w:val="Heading1"/>
        <w:rPr>
          <w:ins w:id="46" w:author="Nick Jones" w:date="2018-09-25T17:16:00Z"/>
        </w:rPr>
      </w:pPr>
      <w:ins w:id="47" w:author="Nick Jones" w:date="2018-09-25T17:16:00Z">
        <w:r>
          <w:lastRenderedPageBreak/>
          <w:t xml:space="preserve">API: </w:t>
        </w:r>
        <w:r>
          <w:t>merge</w:t>
        </w:r>
      </w:ins>
    </w:p>
    <w:p w:rsidR="00667AC5" w:rsidRDefault="00667AC5" w:rsidP="00667AC5">
      <w:pPr>
        <w:pStyle w:val="Heading2"/>
        <w:rPr>
          <w:ins w:id="48" w:author="Nick Jones" w:date="2018-09-25T17:16:00Z"/>
        </w:rPr>
      </w:pPr>
      <w:ins w:id="49" w:author="Nick Jones" w:date="2018-09-25T17:16:00Z">
        <w:r>
          <w:t>Accepts</w:t>
        </w:r>
      </w:ins>
    </w:p>
    <w:p w:rsidR="00667AC5" w:rsidRDefault="00667AC5" w:rsidP="00667AC5">
      <w:pPr>
        <w:rPr>
          <w:ins w:id="50" w:author="Nick Jones" w:date="2018-09-25T17:17:00Z"/>
        </w:rPr>
      </w:pPr>
      <w:ins w:id="51" w:author="Nick Jones" w:date="2018-09-25T17:16:00Z">
        <w:r>
          <w:t xml:space="preserve">Int : </w:t>
        </w:r>
      </w:ins>
      <w:ins w:id="52" w:author="Nick Jones" w:date="2018-09-25T17:17:00Z">
        <w:r w:rsidRPr="00667AC5">
          <w:t>superceedingId</w:t>
        </w:r>
      </w:ins>
    </w:p>
    <w:p w:rsidR="00667AC5" w:rsidRPr="00667AC5" w:rsidRDefault="00667AC5" w:rsidP="00667AC5">
      <w:pPr>
        <w:rPr>
          <w:ins w:id="53" w:author="Nick Jones" w:date="2018-09-25T17:16:00Z"/>
        </w:rPr>
      </w:pPr>
      <w:ins w:id="54" w:author="Nick Jones" w:date="2018-09-25T17:17:00Z">
        <w:r>
          <w:t xml:space="preserve">Int : </w:t>
        </w:r>
        <w:r w:rsidRPr="00667AC5">
          <w:t>superced</w:t>
        </w:r>
        <w:r>
          <w:t>ed</w:t>
        </w:r>
        <w:r w:rsidRPr="00667AC5">
          <w:t>Id</w:t>
        </w:r>
      </w:ins>
    </w:p>
    <w:p w:rsidR="00667AC5" w:rsidRDefault="00667AC5" w:rsidP="00667AC5">
      <w:pPr>
        <w:pStyle w:val="Heading2"/>
        <w:rPr>
          <w:ins w:id="55" w:author="Nick Jones" w:date="2018-09-25T17:16:00Z"/>
        </w:rPr>
      </w:pPr>
      <w:ins w:id="56" w:author="Nick Jones" w:date="2018-09-25T17:16:00Z">
        <w:r>
          <w:t>Returns</w:t>
        </w:r>
      </w:ins>
    </w:p>
    <w:p w:rsidR="00667AC5" w:rsidRDefault="00667AC5" w:rsidP="00667AC5">
      <w:pPr>
        <w:rPr>
          <w:ins w:id="57" w:author="Nick Jones" w:date="2018-09-25T17:16:00Z"/>
        </w:rPr>
      </w:pPr>
      <w:ins w:id="58" w:author="Nick Jones" w:date="2018-09-25T17:16:00Z">
        <w:r>
          <w:t>UKRDCIndexManagerResponse</w:t>
        </w:r>
      </w:ins>
    </w:p>
    <w:p w:rsidR="00667AC5" w:rsidRDefault="00667AC5" w:rsidP="00667AC5">
      <w:pPr>
        <w:pStyle w:val="Heading2"/>
        <w:rPr>
          <w:ins w:id="59" w:author="Nick Jones" w:date="2018-09-25T17:16:00Z"/>
        </w:rPr>
      </w:pPr>
      <w:ins w:id="60" w:author="Nick Jones" w:date="2018-09-25T17:16:00Z">
        <w:r>
          <w:t>Behaviour</w:t>
        </w:r>
      </w:ins>
    </w:p>
    <w:p w:rsidR="00667AC5" w:rsidRDefault="00667AC5" w:rsidP="00667AC5">
      <w:pPr>
        <w:rPr>
          <w:ins w:id="61" w:author="Nick Jones" w:date="2018-09-25T17:29:00Z"/>
        </w:rPr>
      </w:pPr>
      <w:ins w:id="62" w:author="Nick Jones" w:date="2018-09-25T17:16:00Z">
        <w:r>
          <w:t xml:space="preserve">Calls </w:t>
        </w:r>
      </w:ins>
      <w:ins w:id="63" w:author="Nick Jones" w:date="2018-09-25T17:29:00Z">
        <w:r w:rsidR="001467C7">
          <w:t>LinkRecordDAO</w:t>
        </w:r>
      </w:ins>
      <w:ins w:id="64" w:author="Nick Jones" w:date="2018-09-25T17:16:00Z">
        <w:r>
          <w:t xml:space="preserve"> to retrieve </w:t>
        </w:r>
      </w:ins>
      <w:ins w:id="65" w:author="Nick Jones" w:date="2018-09-25T17:29:00Z">
        <w:r w:rsidR="001467C7">
          <w:t>all links to the supercededId</w:t>
        </w:r>
      </w:ins>
    </w:p>
    <w:p w:rsidR="001467C7" w:rsidRDefault="001467C7" w:rsidP="00667AC5">
      <w:pPr>
        <w:rPr>
          <w:ins w:id="66" w:author="Nick Jones" w:date="2018-09-25T17:29:00Z"/>
        </w:rPr>
      </w:pPr>
      <w:ins w:id="67" w:author="Nick Jones" w:date="2018-09-25T17:29:00Z">
        <w:r>
          <w:t>For each</w:t>
        </w:r>
      </w:ins>
    </w:p>
    <w:p w:rsidR="001467C7" w:rsidRDefault="001467C7" w:rsidP="00667AC5">
      <w:pPr>
        <w:rPr>
          <w:ins w:id="68" w:author="Nick Jones" w:date="2018-09-25T17:30:00Z"/>
        </w:rPr>
      </w:pPr>
      <w:ins w:id="69" w:author="Nick Jones" w:date="2018-09-25T17:29:00Z">
        <w:r>
          <w:tab/>
        </w:r>
      </w:ins>
      <w:ins w:id="70" w:author="Nick Jones" w:date="2018-09-25T17:30:00Z">
        <w:r>
          <w:t>Delete the link</w:t>
        </w:r>
      </w:ins>
    </w:p>
    <w:p w:rsidR="001467C7" w:rsidRDefault="001467C7" w:rsidP="00667AC5">
      <w:pPr>
        <w:rPr>
          <w:ins w:id="71" w:author="Nick Jones" w:date="2018-09-25T17:30:00Z"/>
        </w:rPr>
      </w:pPr>
      <w:ins w:id="72" w:author="Nick Jones" w:date="2018-09-25T17:30:00Z">
        <w:r>
          <w:tab/>
          <w:t>Create a link to the superceedingId</w:t>
        </w:r>
      </w:ins>
    </w:p>
    <w:p w:rsidR="001467C7" w:rsidRDefault="001467C7" w:rsidP="00667AC5">
      <w:pPr>
        <w:rPr>
          <w:ins w:id="73" w:author="Nick Jones" w:date="2018-09-25T17:31:00Z"/>
        </w:rPr>
      </w:pPr>
      <w:ins w:id="74" w:author="Nick Jones" w:date="2018-09-25T17:30:00Z">
        <w:r>
          <w:tab/>
          <w:t xml:space="preserve">Audit the event (Type=3, </w:t>
        </w:r>
      </w:ins>
      <w:ins w:id="75" w:author="Nick Jones" w:date="2018-09-25T17:31:00Z">
        <w:r>
          <w:t xml:space="preserve">UKRDC_MERGE </w:t>
        </w:r>
        <w:r>
          <w:t>–</w:t>
        </w:r>
        <w:r>
          <w:t xml:space="preserve"> contains superceeding and superceded id</w:t>
        </w:r>
        <w:r>
          <w:t>’</w:t>
        </w:r>
        <w:r>
          <w:t>s)</w:t>
        </w:r>
      </w:ins>
    </w:p>
    <w:p w:rsidR="001467C7" w:rsidRDefault="001467C7" w:rsidP="00667AC5">
      <w:pPr>
        <w:rPr>
          <w:ins w:id="76" w:author="Nick Jones" w:date="2018-09-25T17:31:00Z"/>
        </w:rPr>
      </w:pPr>
    </w:p>
    <w:p w:rsidR="001467C7" w:rsidRDefault="001467C7" w:rsidP="00667AC5">
      <w:pPr>
        <w:rPr>
          <w:ins w:id="77" w:author="Nick Jones" w:date="2018-09-25T17:32:00Z"/>
        </w:rPr>
      </w:pPr>
      <w:ins w:id="78" w:author="Nick Jones" w:date="2018-09-25T17:32:00Z">
        <w:r>
          <w:t>Delete all Work Items for the supercededId</w:t>
        </w:r>
      </w:ins>
    </w:p>
    <w:p w:rsidR="001467C7" w:rsidRDefault="001467C7" w:rsidP="00667AC5">
      <w:pPr>
        <w:rPr>
          <w:ins w:id="79" w:author="Nick Jones" w:date="2018-09-25T17:16:00Z"/>
        </w:rPr>
      </w:pPr>
      <w:ins w:id="80" w:author="Nick Jones" w:date="2018-09-25T17:32:00Z">
        <w:r>
          <w:t>Delete the Master Record for the supercededId</w:t>
        </w:r>
      </w:ins>
    </w:p>
    <w:p w:rsidR="00667AC5" w:rsidRDefault="00667AC5" w:rsidP="00667AC5">
      <w:pPr>
        <w:rPr>
          <w:ins w:id="81" w:author="Nick Jones" w:date="2018-09-25T17:16:00Z"/>
        </w:rPr>
      </w:pPr>
      <w:ins w:id="82" w:author="Nick Jones" w:date="2018-09-25T17:16:00Z">
        <w:r>
          <w:t xml:space="preserve">On exception create and return a FAIL response including the error message and stack trace. </w:t>
        </w:r>
      </w:ins>
    </w:p>
    <w:p w:rsidR="00667AC5" w:rsidRDefault="00667AC5" w:rsidP="00667AC5">
      <w:pPr>
        <w:rPr>
          <w:ins w:id="83" w:author="Nick Jones" w:date="2018-09-25T17:16:00Z"/>
        </w:rPr>
      </w:pPr>
      <w:ins w:id="84" w:author="Nick Jones" w:date="2018-09-25T17:16:00Z">
        <w:r>
          <w:t>Otherwise return a SUCCESS response</w:t>
        </w:r>
        <w:bookmarkStart w:id="85" w:name="_GoBack"/>
        <w:bookmarkEnd w:id="85"/>
      </w:ins>
    </w:p>
    <w:p w:rsidR="00D62853" w:rsidRDefault="00D62853">
      <w:r>
        <w:br w:type="page"/>
      </w:r>
    </w:p>
    <w:p w:rsidR="00D62853" w:rsidRDefault="00D62853" w:rsidP="00D62853">
      <w:pPr>
        <w:pStyle w:val="Heading1"/>
      </w:pPr>
      <w:r>
        <w:lastRenderedPageBreak/>
        <w:t>SimpleConnectionManager: Configure</w:t>
      </w:r>
    </w:p>
    <w:p w:rsidR="00D62853" w:rsidRDefault="00D62853" w:rsidP="00D62853">
      <w:pPr>
        <w:pStyle w:val="Heading2"/>
      </w:pPr>
      <w:r>
        <w:t>Accepts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 xml:space="preserve">String : user 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password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server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port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dbName</w:t>
      </w:r>
    </w:p>
    <w:p w:rsidR="00D62853" w:rsidRPr="00D62853" w:rsidRDefault="00D62853" w:rsidP="00EE3028">
      <w:pPr>
        <w:pStyle w:val="ListParagraph"/>
        <w:numPr>
          <w:ilvl w:val="0"/>
          <w:numId w:val="2"/>
        </w:numPr>
      </w:pPr>
      <w:r>
        <w:t>Int : poolSize (optional, defaults to 10)</w:t>
      </w:r>
    </w:p>
    <w:p w:rsidR="00D62853" w:rsidRDefault="00D62853" w:rsidP="00D62853">
      <w:pPr>
        <w:pStyle w:val="Heading2"/>
      </w:pPr>
      <w:r>
        <w:t>Returns</w:t>
      </w:r>
    </w:p>
    <w:p w:rsidR="00D62853" w:rsidRDefault="00D62853" w:rsidP="00D62853">
      <w:r>
        <w:t>void</w:t>
      </w:r>
    </w:p>
    <w:p w:rsidR="00D62853" w:rsidRDefault="00D62853" w:rsidP="00D62853">
      <w:pPr>
        <w:pStyle w:val="Heading2"/>
      </w:pPr>
      <w:r>
        <w:t>Behaviour</w:t>
      </w:r>
    </w:p>
    <w:p w:rsidR="00D62853" w:rsidRDefault="00D62853" w:rsidP="00D62853">
      <w:r>
        <w:t xml:space="preserve">Sets up the database before the EMPI can be used. </w:t>
      </w:r>
    </w:p>
    <w:p w:rsidR="00D62853" w:rsidRDefault="00D62853" w:rsidP="00D62853">
      <w:r>
        <w:t>This call establishes the Connection Pool for communicating with the JTrace database. If not provided the poolSize will default to 10.</w:t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67C7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B53ED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67AC5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0D49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13</cp:revision>
  <dcterms:created xsi:type="dcterms:W3CDTF">2018-03-05T17:54:00Z</dcterms:created>
  <dcterms:modified xsi:type="dcterms:W3CDTF">2018-09-25T22:41:00Z</dcterms:modified>
</cp:coreProperties>
</file>