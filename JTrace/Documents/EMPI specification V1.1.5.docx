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C1F0" w14:textId="2136D056" w:rsidR="002977A5" w:rsidRDefault="002977A5" w:rsidP="000C1613">
      <w:pPr>
        <w:pStyle w:val="Heading1"/>
      </w:pPr>
      <w:r>
        <w:t>Change</w:t>
      </w:r>
    </w:p>
    <w:p w14:paraId="3F7CA7D3" w14:textId="454B08C1" w:rsidR="00DA325C" w:rsidRDefault="00DA325C" w:rsidP="00DA325C">
      <w:pPr>
        <w:rPr>
          <w:ins w:id="0" w:author="Nick Jones" w:date="2018-03-05T11:55:00Z"/>
        </w:rPr>
      </w:pPr>
      <w:ins w:id="1" w:author="Nick Jones" w:date="2018-03-05T11:55:00Z">
        <w:r>
          <w:t>Updated 5</w:t>
        </w:r>
        <w:r w:rsidRPr="00DA325C">
          <w:rPr>
            <w:vertAlign w:val="superscript"/>
            <w:rPrChange w:id="2" w:author="Nick Jones" w:date="2018-03-05T11:55:00Z">
              <w:rPr/>
            </w:rPrChange>
          </w:rPr>
          <w:t>th</w:t>
        </w:r>
        <w:r>
          <w:t xml:space="preserve"> March 2018 to match 1.1.5</w:t>
        </w:r>
      </w:ins>
    </w:p>
    <w:p w14:paraId="2C3F2A63" w14:textId="77777777" w:rsidR="00DA325C" w:rsidRDefault="00DA325C" w:rsidP="00DA325C">
      <w:pPr>
        <w:rPr>
          <w:ins w:id="3" w:author="Nick Jones" w:date="2018-03-05T11:55:00Z"/>
        </w:rPr>
      </w:pPr>
      <w:ins w:id="4" w:author="Nick Jones" w:date="2018-03-05T11:55:00Z">
        <w:r>
          <w:t>Main Changes</w:t>
        </w:r>
      </w:ins>
    </w:p>
    <w:p w14:paraId="42EB7EBF" w14:textId="323AD64F" w:rsidR="00DA325C" w:rsidRDefault="003A7D35" w:rsidP="003A7D35">
      <w:pPr>
        <w:pStyle w:val="ListParagraph"/>
        <w:numPr>
          <w:ilvl w:val="0"/>
          <w:numId w:val="6"/>
        </w:numPr>
        <w:rPr>
          <w:ins w:id="5" w:author="Nick Jones" w:date="2018-03-05T12:10:00Z"/>
        </w:rPr>
      </w:pPr>
      <w:ins w:id="6" w:author="Nick Jones" w:date="2018-03-05T11:57:00Z">
        <w:r>
          <w:t xml:space="preserve">Add </w:t>
        </w:r>
        <w:proofErr w:type="spellStart"/>
        <w:r>
          <w:t>St</w:t>
        </w:r>
      </w:ins>
      <w:ins w:id="7" w:author="Nick Jones" w:date="2018-03-05T11:58:00Z">
        <w:r>
          <w:t>andardisation</w:t>
        </w:r>
        <w:proofErr w:type="spellEnd"/>
        <w:r>
          <w:t xml:space="preserve"> to the store process</w:t>
        </w:r>
      </w:ins>
      <w:ins w:id="8" w:author="Nick Jones" w:date="2018-03-05T12:10:00Z">
        <w:r w:rsidR="000E44FF">
          <w:t xml:space="preserve"> for key fields</w:t>
        </w:r>
      </w:ins>
    </w:p>
    <w:p w14:paraId="163C591D" w14:textId="6A3C33D8" w:rsidR="000E44FF" w:rsidRPr="00433755" w:rsidRDefault="000E44FF" w:rsidP="003A7D35">
      <w:pPr>
        <w:pStyle w:val="ListParagraph"/>
        <w:numPr>
          <w:ilvl w:val="0"/>
          <w:numId w:val="6"/>
        </w:numPr>
        <w:rPr>
          <w:ins w:id="9" w:author="Nick Jones" w:date="2018-03-05T11:55:00Z"/>
        </w:rPr>
      </w:pPr>
      <w:ins w:id="10" w:author="Nick Jones" w:date="2018-03-05T12:10:00Z">
        <w:r>
          <w:t xml:space="preserve">Correct specification of </w:t>
        </w:r>
      </w:ins>
      <w:ins w:id="11" w:author="Nick Jones" w:date="2018-03-05T12:11:00Z">
        <w:r>
          <w:t>Algorithmic fields to include normalization as well as standardization (already done but not documented)</w:t>
        </w:r>
      </w:ins>
    </w:p>
    <w:p w14:paraId="5412CED1" w14:textId="77777777" w:rsidR="006A1008" w:rsidRDefault="006A1008" w:rsidP="000C1613">
      <w:pPr>
        <w:pStyle w:val="Heading1"/>
      </w:pPr>
      <w:r>
        <w:t>EMPI Data Structures</w:t>
      </w:r>
    </w:p>
    <w:p w14:paraId="7094F83F" w14:textId="77777777" w:rsidR="00BE12BA" w:rsidRPr="00BE12BA" w:rsidRDefault="00BE12BA" w:rsidP="00BE12BA">
      <w:r>
        <w:t>The EMPI schema is a separate schema from the repository.</w:t>
      </w:r>
    </w:p>
    <w:p w14:paraId="1E047E4D" w14:textId="77777777" w:rsidR="006A1008" w:rsidRDefault="006A1008" w:rsidP="006A1008">
      <w:pPr>
        <w:pStyle w:val="Heading2"/>
      </w:pPr>
      <w:r>
        <w:t>Person</w:t>
      </w:r>
    </w:p>
    <w:p w14:paraId="2D6E1BBA" w14:textId="77777777"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14:paraId="742A7A8B" w14:textId="77777777"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14:paraId="1CAC2DBF" w14:textId="77777777" w:rsidR="006A1008" w:rsidRDefault="006A1008" w:rsidP="006A1008">
      <w:pPr>
        <w:pStyle w:val="Heading2"/>
      </w:pPr>
      <w:r>
        <w:t>MasterRecord</w:t>
      </w:r>
    </w:p>
    <w:p w14:paraId="1463A69F" w14:textId="77777777"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14:paraId="4DFBD802" w14:textId="77777777" w:rsidR="006A1008" w:rsidRDefault="006A1008" w:rsidP="006A1008">
      <w:pPr>
        <w:pStyle w:val="Heading2"/>
      </w:pPr>
      <w:r>
        <w:t>LinkRecord</w:t>
      </w:r>
    </w:p>
    <w:p w14:paraId="519AB20C" w14:textId="77777777" w:rsidR="006A1008" w:rsidRDefault="006A1008" w:rsidP="006A1008">
      <w:r>
        <w:t>A simple x-reference table between the Person and MasterRecord. This identifies verified links between a person and a master record.</w:t>
      </w:r>
    </w:p>
    <w:p w14:paraId="36AD50B9" w14:textId="77777777"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14:paraId="31FEA54C" w14:textId="77777777"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14:paraId="11181128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14:paraId="6356D60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14:paraId="155D30EC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14:paraId="332A7C91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r w:rsidRPr="007E4BC5">
        <w:rPr>
          <w:color w:val="7030A0"/>
        </w:rPr>
        <w:t>mr.nationalid</w:t>
      </w:r>
      <w:proofErr w:type="spellEnd"/>
      <w:r w:rsidRPr="007E4BC5">
        <w:rPr>
          <w:color w:val="7030A0"/>
        </w:rPr>
        <w:t xml:space="preserve"> = 'RR3000001' </w:t>
      </w:r>
    </w:p>
    <w:p w14:paraId="7FF98E4E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14:paraId="23D5390E" w14:textId="77777777" w:rsidR="006A1008" w:rsidRDefault="00B808DB" w:rsidP="00B808DB">
      <w:pPr>
        <w:pStyle w:val="Heading2"/>
      </w:pPr>
      <w:r>
        <w:t>Relationship between Masters</w:t>
      </w:r>
    </w:p>
    <w:p w14:paraId="45FA8528" w14:textId="77777777"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14:paraId="36D33CC7" w14:textId="77777777"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14:paraId="60CF71B0" w14:textId="77777777" w:rsidR="001338B2" w:rsidRDefault="001338B2" w:rsidP="001338B2">
      <w:pPr>
        <w:pStyle w:val="Heading2"/>
      </w:pPr>
      <w:r>
        <w:t>Links to the Repository</w:t>
      </w:r>
    </w:p>
    <w:p w14:paraId="11494D26" w14:textId="77777777"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14:paraId="442166F9" w14:textId="77777777" w:rsidR="001D4990" w:rsidRDefault="001D4990" w:rsidP="000C1613">
      <w:pPr>
        <w:pStyle w:val="Heading1"/>
      </w:pPr>
      <w:r>
        <w:lastRenderedPageBreak/>
        <w:t>Client</w:t>
      </w:r>
    </w:p>
    <w:p w14:paraId="507832D3" w14:textId="77777777" w:rsidR="001D4990" w:rsidRDefault="001D4990" w:rsidP="001D4990">
      <w:r>
        <w:t>The Client (the repository) will create a Person record containing</w:t>
      </w:r>
    </w:p>
    <w:p w14:paraId="2E42B6B9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14:paraId="5068AA87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14:paraId="5A62D648" w14:textId="77777777"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14:paraId="1CC36ECF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14:paraId="107ECF32" w14:textId="17332459"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14:paraId="26D9E61D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6CBE7" w14:textId="17D3791C" w:rsidR="00550731" w:rsidRDefault="00550731" w:rsidP="00CE440E">
      <w:pPr>
        <w:pStyle w:val="Heading1"/>
      </w:pPr>
      <w:r>
        <w:lastRenderedPageBreak/>
        <w:t>API: Validate</w:t>
      </w:r>
    </w:p>
    <w:p w14:paraId="35101134" w14:textId="2CFEF9B4" w:rsidR="00550731" w:rsidRDefault="00550731" w:rsidP="00550731">
      <w:pPr>
        <w:pStyle w:val="Heading2"/>
      </w:pPr>
      <w:r>
        <w:t>Returns</w:t>
      </w:r>
    </w:p>
    <w:p w14:paraId="53CE25BA" w14:textId="77777777" w:rsidR="00550731" w:rsidRDefault="00550731" w:rsidP="00550731">
      <w:proofErr w:type="spellStart"/>
      <w:r>
        <w:t>UKRDCIndexManagerResponse</w:t>
      </w:r>
      <w:proofErr w:type="spellEnd"/>
    </w:p>
    <w:p w14:paraId="268A2252" w14:textId="77777777"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14:paraId="1C535DC9" w14:textId="6AA0678F"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14:paraId="4541B220" w14:textId="77777777" w:rsidR="00550731" w:rsidRDefault="00550731" w:rsidP="00550731">
      <w:r>
        <w:t xml:space="preserve">On exception create and return a FAIL response including the error message and stack trace. </w:t>
      </w:r>
    </w:p>
    <w:p w14:paraId="045B41C2" w14:textId="77777777" w:rsidR="00550731" w:rsidRDefault="00550731" w:rsidP="00550731">
      <w:r>
        <w:t>Otherwise return a SUCCESS response including the national identity.</w:t>
      </w:r>
    </w:p>
    <w:p w14:paraId="0915DE6F" w14:textId="77F14D50"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14:paraId="38E6A2BD" w14:textId="363BC543"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14:paraId="2E0B7841" w14:textId="6A32D0FD"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14:paraId="3A88704C" w14:textId="0C17DBD7"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14:paraId="0A598C58" w14:textId="29E9FA3E"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14:paraId="1031E4FB" w14:textId="3BA4EC63"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14:paraId="410D68CF" w14:textId="145C35FA"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14:paraId="21155EC7" w14:textId="0A03E467"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14:paraId="525E0308" w14:textId="03294695"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14:paraId="753D107A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F7C64" w14:textId="20061CC3"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14:paraId="061F3D6F" w14:textId="77777777" w:rsidR="00433755" w:rsidRDefault="00433755" w:rsidP="00433755">
      <w:pPr>
        <w:pStyle w:val="Heading2"/>
      </w:pPr>
      <w:r>
        <w:t xml:space="preserve">Returns </w:t>
      </w:r>
    </w:p>
    <w:p w14:paraId="0A3A83A5" w14:textId="22648A6D" w:rsidR="00433755" w:rsidRDefault="00433755" w:rsidP="00DA325C">
      <w:proofErr w:type="spellStart"/>
      <w:r>
        <w:t>UKRDCIndexManagerResponse</w:t>
      </w:r>
      <w:proofErr w:type="spellEnd"/>
    </w:p>
    <w:p w14:paraId="4FD143E8" w14:textId="1CF62C7A"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14:paraId="2B14FC85" w14:textId="7EE92B8B" w:rsidR="00550731" w:rsidRDefault="00550731" w:rsidP="00550731">
      <w:r>
        <w:t>Call Create or Update</w:t>
      </w:r>
    </w:p>
    <w:p w14:paraId="15DCEA9C" w14:textId="77777777" w:rsidR="00550731" w:rsidRDefault="00550731" w:rsidP="00550731">
      <w:r>
        <w:t xml:space="preserve">On exception create and return a FAIL response including the error message and stack trace. </w:t>
      </w:r>
    </w:p>
    <w:p w14:paraId="52386F80" w14:textId="66A01C07" w:rsidR="00550731" w:rsidRDefault="00550731" w:rsidP="00550731">
      <w:r>
        <w:t>Otherwise return a SUCCESS response including the national identity.</w:t>
      </w:r>
    </w:p>
    <w:p w14:paraId="2488A522" w14:textId="0B2754B4"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14:paraId="77B3F040" w14:textId="77015C30"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14:paraId="4D14C50E" w14:textId="77777777" w:rsidR="00CF43DE" w:rsidRDefault="00CF43DE" w:rsidP="00CF43DE">
      <w:pPr>
        <w:spacing w:after="0"/>
      </w:pPr>
    </w:p>
    <w:p w14:paraId="30D88307" w14:textId="6652256C" w:rsidR="002977A5" w:rsidRDefault="00FF5135" w:rsidP="00CF43DE">
      <w:pPr>
        <w:spacing w:after="0"/>
        <w:rPr>
          <w:ins w:id="12" w:author="Nick Jones" w:date="2018-03-05T11:59:00Z"/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14:paraId="78727E31" w14:textId="7FDC2D10" w:rsidR="003A7D35" w:rsidRPr="003451ED" w:rsidRDefault="003A7D35" w:rsidP="00CF43DE">
      <w:pPr>
        <w:spacing w:after="0"/>
        <w:rPr>
          <w:b/>
        </w:rPr>
      </w:pPr>
      <w:ins w:id="13" w:author="Nick Jones" w:date="2018-03-05T11:59:00Z">
        <w:r>
          <w:rPr>
            <w:b/>
          </w:rPr>
          <w:t xml:space="preserve">Call </w:t>
        </w:r>
        <w:proofErr w:type="spellStart"/>
        <w:r>
          <w:rPr>
            <w:b/>
          </w:rPr>
          <w:t>Standardise</w:t>
        </w:r>
      </w:ins>
      <w:proofErr w:type="spellEnd"/>
    </w:p>
    <w:p w14:paraId="7D276E51" w14:textId="77777777" w:rsidR="00CF43DE" w:rsidRDefault="00CF43DE" w:rsidP="00CF43DE">
      <w:pPr>
        <w:spacing w:after="0"/>
      </w:pPr>
    </w:p>
    <w:p w14:paraId="6CC02444" w14:textId="77777777"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14:paraId="223C34DF" w14:textId="77777777"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14:paraId="7AC525B3" w14:textId="77777777"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14:paraId="78444A4C" w14:textId="77777777"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14:paraId="6EE332A1" w14:textId="77777777"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14:paraId="0FEF3C12" w14:textId="3CB9AD8F" w:rsidR="003A7D35" w:rsidRDefault="003A7D35" w:rsidP="001D4990">
      <w:pPr>
        <w:pStyle w:val="Heading2"/>
        <w:rPr>
          <w:ins w:id="14" w:author="Nick Jones" w:date="2018-03-05T11:59:00Z"/>
        </w:rPr>
      </w:pPr>
      <w:proofErr w:type="spellStart"/>
      <w:ins w:id="15" w:author="Nick Jones" w:date="2018-03-05T11:59:00Z">
        <w:r>
          <w:t>Standardise</w:t>
        </w:r>
        <w:proofErr w:type="spellEnd"/>
      </w:ins>
    </w:p>
    <w:p w14:paraId="3A440C69" w14:textId="1AAAB2D4" w:rsidR="003A7D35" w:rsidRDefault="003A7D35" w:rsidP="003A7D35">
      <w:pPr>
        <w:rPr>
          <w:ins w:id="16" w:author="Nick Jones" w:date="2018-03-05T11:59:00Z"/>
        </w:rPr>
      </w:pPr>
      <w:ins w:id="17" w:author="Nick Jones" w:date="2018-03-05T11:59:00Z">
        <w:r>
          <w:t>Left and right trim</w:t>
        </w:r>
      </w:ins>
      <w:ins w:id="18" w:author="Nick Jones" w:date="2018-03-05T12:01:00Z">
        <w:r>
          <w:t xml:space="preserve"> and convert to upper case</w:t>
        </w:r>
      </w:ins>
    </w:p>
    <w:p w14:paraId="5EE13F9C" w14:textId="376C09F2" w:rsidR="003A7D35" w:rsidRDefault="003A7D35" w:rsidP="003A7D35">
      <w:pPr>
        <w:pStyle w:val="ListParagraph"/>
        <w:numPr>
          <w:ilvl w:val="0"/>
          <w:numId w:val="2"/>
        </w:numPr>
        <w:rPr>
          <w:ins w:id="19" w:author="Nick Jones" w:date="2018-03-05T13:53:00Z"/>
        </w:rPr>
      </w:pPr>
      <w:ins w:id="20" w:author="Nick Jones" w:date="2018-03-05T12:00:00Z">
        <w:r>
          <w:t>Given Name</w:t>
        </w:r>
      </w:ins>
    </w:p>
    <w:p w14:paraId="46C651F8" w14:textId="5ABE77C3" w:rsidR="007141E2" w:rsidRDefault="007141E2" w:rsidP="003A7D35">
      <w:pPr>
        <w:pStyle w:val="ListParagraph"/>
        <w:numPr>
          <w:ilvl w:val="0"/>
          <w:numId w:val="2"/>
        </w:numPr>
        <w:rPr>
          <w:ins w:id="21" w:author="Nick Jones" w:date="2018-03-05T12:00:00Z"/>
        </w:rPr>
      </w:pPr>
      <w:proofErr w:type="gramStart"/>
      <w:ins w:id="22" w:author="Nick Jones" w:date="2018-03-05T13:53:00Z">
        <w:r>
          <w:t>Other</w:t>
        </w:r>
        <w:proofErr w:type="gramEnd"/>
        <w:r>
          <w:t xml:space="preserve"> Given Name</w:t>
        </w:r>
      </w:ins>
    </w:p>
    <w:p w14:paraId="5C5EDD92" w14:textId="66E594A3" w:rsidR="003A7D35" w:rsidRDefault="003A7D35" w:rsidP="003A7D35">
      <w:pPr>
        <w:pStyle w:val="ListParagraph"/>
        <w:numPr>
          <w:ilvl w:val="0"/>
          <w:numId w:val="2"/>
        </w:numPr>
        <w:rPr>
          <w:ins w:id="23" w:author="Nick Jones" w:date="2018-03-05T13:53:00Z"/>
        </w:rPr>
      </w:pPr>
      <w:ins w:id="24" w:author="Nick Jones" w:date="2018-03-05T12:00:00Z">
        <w:r>
          <w:t>Surname</w:t>
        </w:r>
      </w:ins>
    </w:p>
    <w:p w14:paraId="10841D7D" w14:textId="13D03EDC" w:rsidR="007141E2" w:rsidRDefault="007141E2" w:rsidP="003A7D35">
      <w:pPr>
        <w:pStyle w:val="ListParagraph"/>
        <w:numPr>
          <w:ilvl w:val="0"/>
          <w:numId w:val="2"/>
        </w:numPr>
        <w:rPr>
          <w:ins w:id="25" w:author="Nick Jones" w:date="2018-03-05T12:00:00Z"/>
        </w:rPr>
      </w:pPr>
      <w:ins w:id="26" w:author="Nick Jones" w:date="2018-03-05T13:53:00Z">
        <w:r>
          <w:t>Title</w:t>
        </w:r>
      </w:ins>
    </w:p>
    <w:p w14:paraId="45459A84" w14:textId="38E6A179" w:rsidR="003A7D35" w:rsidRDefault="003A7D35" w:rsidP="003A7D35">
      <w:pPr>
        <w:pStyle w:val="ListParagraph"/>
        <w:numPr>
          <w:ilvl w:val="0"/>
          <w:numId w:val="2"/>
        </w:numPr>
        <w:rPr>
          <w:ins w:id="27" w:author="Nick Jones" w:date="2018-03-05T12:00:00Z"/>
        </w:rPr>
      </w:pPr>
      <w:ins w:id="28" w:author="Nick Jones" w:date="2018-03-05T12:00:00Z">
        <w:r>
          <w:t>Gender</w:t>
        </w:r>
      </w:ins>
    </w:p>
    <w:p w14:paraId="02CD737B" w14:textId="37084375" w:rsidR="003A7D35" w:rsidRDefault="003A7D35">
      <w:pPr>
        <w:pStyle w:val="ListParagraph"/>
        <w:numPr>
          <w:ilvl w:val="0"/>
          <w:numId w:val="2"/>
        </w:numPr>
        <w:rPr>
          <w:ins w:id="29" w:author="Nick Jones" w:date="2018-03-05T13:53:00Z"/>
        </w:rPr>
      </w:pPr>
      <w:ins w:id="30" w:author="Nick Jones" w:date="2018-03-05T12:00:00Z">
        <w:r>
          <w:t>Postcode</w:t>
        </w:r>
      </w:ins>
    </w:p>
    <w:p w14:paraId="5310A88F" w14:textId="179C7F65" w:rsidR="007141E2" w:rsidRPr="003A7D35" w:rsidRDefault="007141E2">
      <w:pPr>
        <w:pStyle w:val="ListParagraph"/>
        <w:numPr>
          <w:ilvl w:val="0"/>
          <w:numId w:val="2"/>
        </w:numPr>
        <w:rPr>
          <w:ins w:id="31" w:author="Nick Jones" w:date="2018-03-05T11:59:00Z"/>
        </w:rPr>
        <w:pPrChange w:id="32" w:author="Nick Jones" w:date="2018-03-05T12:00:00Z">
          <w:pPr>
            <w:pStyle w:val="Heading2"/>
          </w:pPr>
        </w:pPrChange>
      </w:pPr>
      <w:ins w:id="33" w:author="Nick Jones" w:date="2018-03-05T13:53:00Z">
        <w:r>
          <w:t>Street</w:t>
        </w:r>
      </w:ins>
      <w:bookmarkStart w:id="34" w:name="_GoBack"/>
      <w:bookmarkEnd w:id="34"/>
    </w:p>
    <w:p w14:paraId="1F644FB2" w14:textId="7E27C2EB" w:rsidR="003A7D35" w:rsidRDefault="003A7D35" w:rsidP="003A7D35">
      <w:pPr>
        <w:rPr>
          <w:ins w:id="35" w:author="Nick Jones" w:date="2018-03-05T12:01:00Z"/>
        </w:rPr>
      </w:pPr>
      <w:ins w:id="36" w:author="Nick Jones" w:date="2018-03-05T12:01:00Z">
        <w:r>
          <w:t>Convert postcode to standard form</w:t>
        </w:r>
      </w:ins>
    </w:p>
    <w:p w14:paraId="527C6B22" w14:textId="0488EEDB" w:rsidR="003A7D35" w:rsidRDefault="003A7D35" w:rsidP="003A7D35">
      <w:pPr>
        <w:pStyle w:val="ListParagraph"/>
        <w:numPr>
          <w:ilvl w:val="0"/>
          <w:numId w:val="2"/>
        </w:numPr>
        <w:rPr>
          <w:ins w:id="37" w:author="Nick Jones" w:date="2018-03-05T12:07:00Z"/>
        </w:rPr>
      </w:pPr>
      <w:ins w:id="38" w:author="Nick Jones" w:date="2018-03-05T12:07:00Z">
        <w:r>
          <w:t>Remove any embedded spaces</w:t>
        </w:r>
      </w:ins>
    </w:p>
    <w:p w14:paraId="566DB552" w14:textId="55199BD7" w:rsidR="003A7D35" w:rsidRDefault="003A7D35" w:rsidP="003A7D35">
      <w:pPr>
        <w:pStyle w:val="ListParagraph"/>
        <w:numPr>
          <w:ilvl w:val="0"/>
          <w:numId w:val="2"/>
        </w:numPr>
        <w:rPr>
          <w:ins w:id="39" w:author="Nick Jones" w:date="2018-03-05T12:02:00Z"/>
        </w:rPr>
      </w:pPr>
      <w:ins w:id="40" w:author="Nick Jones" w:date="2018-03-05T12:01:00Z">
        <w:r>
          <w:t>If postcode length &lt;</w:t>
        </w:r>
      </w:ins>
      <w:ins w:id="41" w:author="Nick Jones" w:date="2018-03-05T12:02:00Z">
        <w:r>
          <w:t xml:space="preserve"> 5 </w:t>
        </w:r>
        <w:r>
          <w:t>–</w:t>
        </w:r>
        <w:r>
          <w:t xml:space="preserve"> do nothing (invalid)</w:t>
        </w:r>
      </w:ins>
    </w:p>
    <w:p w14:paraId="392EC108" w14:textId="00F5D10B" w:rsidR="003A7D35" w:rsidRDefault="003A7D35" w:rsidP="003A7D35">
      <w:pPr>
        <w:pStyle w:val="ListParagraph"/>
        <w:numPr>
          <w:ilvl w:val="0"/>
          <w:numId w:val="2"/>
        </w:numPr>
        <w:rPr>
          <w:ins w:id="42" w:author="Nick Jones" w:date="2018-03-05T12:05:00Z"/>
        </w:rPr>
      </w:pPr>
      <w:ins w:id="43" w:author="Nick Jones" w:date="2018-03-05T12:02:00Z">
        <w:r>
          <w:t xml:space="preserve">If </w:t>
        </w:r>
      </w:ins>
      <w:ins w:id="44" w:author="Nick Jones" w:date="2018-03-05T12:03:00Z">
        <w:r>
          <w:t xml:space="preserve">postcode length </w:t>
        </w:r>
      </w:ins>
      <w:ins w:id="45" w:author="Nick Jones" w:date="2018-03-05T12:07:00Z">
        <w:r w:rsidR="000E44FF">
          <w:t>&gt;</w:t>
        </w:r>
      </w:ins>
      <w:proofErr w:type="gramStart"/>
      <w:ins w:id="46" w:author="Nick Jones" w:date="2018-03-05T12:08:00Z">
        <w:r w:rsidR="000E44FF">
          <w:t xml:space="preserve">7 </w:t>
        </w:r>
      </w:ins>
      <w:ins w:id="47" w:author="Nick Jones" w:date="2018-03-05T12:04:00Z">
        <w:r>
          <w:t xml:space="preserve"> </w:t>
        </w:r>
        <w:r>
          <w:t>–</w:t>
        </w:r>
        <w:proofErr w:type="gramEnd"/>
        <w:r>
          <w:t xml:space="preserve"> do nothing</w:t>
        </w:r>
      </w:ins>
      <w:ins w:id="48" w:author="Nick Jones" w:date="2018-03-05T12:08:00Z">
        <w:r w:rsidR="000E44FF">
          <w:t xml:space="preserve"> (invalid)</w:t>
        </w:r>
      </w:ins>
    </w:p>
    <w:p w14:paraId="61705C74" w14:textId="28944E4F" w:rsidR="003A7D35" w:rsidRPr="003A7D35" w:rsidRDefault="003A7D35">
      <w:pPr>
        <w:pStyle w:val="ListParagraph"/>
        <w:numPr>
          <w:ilvl w:val="0"/>
          <w:numId w:val="2"/>
        </w:numPr>
        <w:rPr>
          <w:ins w:id="49" w:author="Nick Jones" w:date="2018-03-05T11:59:00Z"/>
        </w:rPr>
        <w:pPrChange w:id="50" w:author="Nick Jones" w:date="2018-03-05T12:01:00Z">
          <w:pPr>
            <w:pStyle w:val="Heading2"/>
          </w:pPr>
        </w:pPrChange>
      </w:pPr>
      <w:ins w:id="51" w:author="Nick Jones" w:date="2018-03-05T12:07:00Z">
        <w:r>
          <w:t xml:space="preserve">Insert a space </w:t>
        </w:r>
        <w:r w:rsidR="000E44FF">
          <w:t>before last 3 characters</w:t>
        </w:r>
      </w:ins>
    </w:p>
    <w:p w14:paraId="1D1A2F6B" w14:textId="2C2B3078" w:rsidR="00005054" w:rsidRDefault="001D4990" w:rsidP="001D4990">
      <w:pPr>
        <w:pStyle w:val="Heading2"/>
      </w:pPr>
      <w:r>
        <w:t>Create</w:t>
      </w:r>
    </w:p>
    <w:p w14:paraId="7317B1F7" w14:textId="77777777" w:rsidR="000E44FF" w:rsidRDefault="00005054" w:rsidP="00CF43DE">
      <w:pPr>
        <w:spacing w:after="0"/>
        <w:rPr>
          <w:ins w:id="52" w:author="Nick Jones" w:date="2018-03-05T12:13:00Z"/>
        </w:rPr>
      </w:pPr>
      <w:del w:id="53" w:author="Nick Jones" w:date="2018-03-05T12:13:00Z">
        <w:r w:rsidDel="000E44FF">
          <w:delText xml:space="preserve">Create standardized versions of the </w:delText>
        </w:r>
      </w:del>
      <w:del w:id="54" w:author="Nick Jones" w:date="2018-03-05T12:12:00Z">
        <w:r w:rsidDel="000E44FF">
          <w:delText>name</w:delText>
        </w:r>
      </w:del>
    </w:p>
    <w:p w14:paraId="04C6701B" w14:textId="77777777" w:rsidR="000E44FF" w:rsidRDefault="000E44FF" w:rsidP="00CF43DE">
      <w:pPr>
        <w:spacing w:after="0"/>
        <w:rPr>
          <w:ins w:id="55" w:author="Nick Jones" w:date="2018-03-05T12:13:00Z"/>
        </w:rPr>
      </w:pPr>
      <w:proofErr w:type="spellStart"/>
      <w:ins w:id="56" w:author="Nick Jones" w:date="2018-03-05T12:13:00Z">
        <w:r>
          <w:t>NormalizeSurname</w:t>
        </w:r>
        <w:proofErr w:type="spellEnd"/>
      </w:ins>
    </w:p>
    <w:p w14:paraId="71908282" w14:textId="77777777" w:rsidR="000E44FF" w:rsidRDefault="000E44FF" w:rsidP="00CF43DE">
      <w:pPr>
        <w:spacing w:after="0"/>
        <w:rPr>
          <w:ins w:id="57" w:author="Nick Jones" w:date="2018-03-05T12:13:00Z"/>
        </w:rPr>
      </w:pPr>
      <w:proofErr w:type="spellStart"/>
      <w:ins w:id="58" w:author="Nick Jones" w:date="2018-03-05T12:13:00Z">
        <w:r>
          <w:t>NormalizeGivenName</w:t>
        </w:r>
        <w:proofErr w:type="spellEnd"/>
      </w:ins>
    </w:p>
    <w:p w14:paraId="22FB3E32" w14:textId="77777777" w:rsidR="000E44FF" w:rsidRDefault="000E44FF" w:rsidP="00CF43DE">
      <w:pPr>
        <w:spacing w:after="0"/>
        <w:rPr>
          <w:ins w:id="59" w:author="Nick Jones" w:date="2018-03-05T12:13:00Z"/>
        </w:rPr>
      </w:pPr>
      <w:proofErr w:type="spellStart"/>
      <w:ins w:id="60" w:author="Nick Jones" w:date="2018-03-05T12:13:00Z">
        <w:r>
          <w:t>NormalizePostcode</w:t>
        </w:r>
        <w:proofErr w:type="spellEnd"/>
      </w:ins>
    </w:p>
    <w:p w14:paraId="1099E920" w14:textId="6A436D87" w:rsidR="001D4990" w:rsidRDefault="001D4990" w:rsidP="00CF43DE">
      <w:pPr>
        <w:spacing w:after="0"/>
      </w:pPr>
      <w:del w:id="61" w:author="Nick Jones" w:date="2018-03-05T12:13:00Z">
        <w:r w:rsidDel="000E44FF">
          <w:tab/>
        </w:r>
      </w:del>
    </w:p>
    <w:p w14:paraId="7B912E83" w14:textId="77777777" w:rsidR="00CF43DE" w:rsidRDefault="00CF43DE" w:rsidP="00CF43DE">
      <w:pPr>
        <w:spacing w:after="0"/>
      </w:pPr>
    </w:p>
    <w:p w14:paraId="0BB25925" w14:textId="77777777"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14:paraId="5412962A" w14:textId="77777777" w:rsidR="00CF43DE" w:rsidRDefault="00CF43DE" w:rsidP="00CF43DE">
      <w:pPr>
        <w:spacing w:after="0"/>
      </w:pPr>
    </w:p>
    <w:p w14:paraId="6817AC29" w14:textId="77777777" w:rsidR="00136697" w:rsidRDefault="00136697" w:rsidP="00CF43DE">
      <w:pPr>
        <w:spacing w:after="0"/>
      </w:pPr>
      <w:r>
        <w:t>** Maintain the links to other national ids</w:t>
      </w:r>
    </w:p>
    <w:p w14:paraId="6F34981A" w14:textId="77777777"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14:paraId="4FBC1D46" w14:textId="77777777"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14:paraId="7EBBDBC5" w14:textId="77777777" w:rsidR="00CF43DE" w:rsidRDefault="00CF43DE" w:rsidP="00CF43DE">
      <w:pPr>
        <w:spacing w:after="0"/>
      </w:pPr>
    </w:p>
    <w:p w14:paraId="07EB1080" w14:textId="77777777"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14:paraId="5FE4C2C2" w14:textId="77777777"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14:paraId="66107885" w14:textId="77777777" w:rsidR="00405053" w:rsidRDefault="00405053" w:rsidP="00CF43DE">
      <w:pPr>
        <w:spacing w:after="0"/>
      </w:pPr>
    </w:p>
    <w:p w14:paraId="20EC83AC" w14:textId="77777777" w:rsidR="00E913E7" w:rsidRDefault="00E913E7" w:rsidP="00E913E7">
      <w:pPr>
        <w:pStyle w:val="Heading2"/>
      </w:pPr>
      <w:r>
        <w:t>Update</w:t>
      </w:r>
    </w:p>
    <w:p w14:paraId="2C8432E7" w14:textId="09D796E1" w:rsidR="00E913E7" w:rsidDel="000E44FF" w:rsidRDefault="00E913E7" w:rsidP="00E913E7">
      <w:pPr>
        <w:spacing w:after="0"/>
        <w:rPr>
          <w:del w:id="62" w:author="Nick Jones" w:date="2018-03-05T12:14:00Z"/>
        </w:rPr>
      </w:pPr>
      <w:del w:id="63" w:author="Nick Jones" w:date="2018-03-05T12:14:00Z">
        <w:r w:rsidDel="000E44FF">
          <w:delText>Create standardized versions of the name, including previous surname if required</w:delText>
        </w:r>
        <w:r w:rsidDel="000E44FF">
          <w:tab/>
        </w:r>
      </w:del>
    </w:p>
    <w:p w14:paraId="5BE51DB2" w14:textId="77777777" w:rsidR="000E44FF" w:rsidRDefault="000E44FF" w:rsidP="000E44FF">
      <w:pPr>
        <w:spacing w:after="0"/>
        <w:rPr>
          <w:ins w:id="64" w:author="Nick Jones" w:date="2018-03-05T12:13:00Z"/>
        </w:rPr>
      </w:pPr>
      <w:proofErr w:type="spellStart"/>
      <w:ins w:id="65" w:author="Nick Jones" w:date="2018-03-05T12:13:00Z">
        <w:r>
          <w:t>NormalizeSurname</w:t>
        </w:r>
        <w:proofErr w:type="spellEnd"/>
      </w:ins>
    </w:p>
    <w:p w14:paraId="7FB12740" w14:textId="77777777" w:rsidR="000E44FF" w:rsidRDefault="000E44FF" w:rsidP="000E44FF">
      <w:pPr>
        <w:spacing w:after="0"/>
        <w:rPr>
          <w:ins w:id="66" w:author="Nick Jones" w:date="2018-03-05T12:13:00Z"/>
        </w:rPr>
      </w:pPr>
      <w:proofErr w:type="spellStart"/>
      <w:ins w:id="67" w:author="Nick Jones" w:date="2018-03-05T12:13:00Z">
        <w:r>
          <w:t>NormalizeGivenName</w:t>
        </w:r>
        <w:proofErr w:type="spellEnd"/>
      </w:ins>
    </w:p>
    <w:p w14:paraId="4A3BD08A" w14:textId="77777777" w:rsidR="000E44FF" w:rsidRDefault="000E44FF" w:rsidP="000E44FF">
      <w:pPr>
        <w:spacing w:after="0"/>
        <w:rPr>
          <w:ins w:id="68" w:author="Nick Jones" w:date="2018-03-05T12:13:00Z"/>
        </w:rPr>
      </w:pPr>
      <w:proofErr w:type="spellStart"/>
      <w:ins w:id="69" w:author="Nick Jones" w:date="2018-03-05T12:13:00Z">
        <w:r>
          <w:t>NormalizePostcode</w:t>
        </w:r>
        <w:proofErr w:type="spellEnd"/>
      </w:ins>
    </w:p>
    <w:p w14:paraId="5D4266A8" w14:textId="77777777" w:rsidR="000E44FF" w:rsidRDefault="000E44FF" w:rsidP="00E913E7">
      <w:pPr>
        <w:spacing w:after="0"/>
        <w:rPr>
          <w:ins w:id="70" w:author="Nick Jones" w:date="2018-03-05T12:14:00Z"/>
        </w:rPr>
      </w:pPr>
      <w:ins w:id="71" w:author="Nick Jones" w:date="2018-03-05T12:14:00Z">
        <w:r>
          <w:t>If surname has changed</w:t>
        </w:r>
      </w:ins>
    </w:p>
    <w:p w14:paraId="66A1A474" w14:textId="623C656A" w:rsidR="00E913E7" w:rsidRDefault="000E44FF">
      <w:pPr>
        <w:spacing w:after="0"/>
        <w:ind w:firstLine="720"/>
        <w:pPrChange w:id="72" w:author="Nick Jones" w:date="2018-03-05T12:14:00Z">
          <w:pPr>
            <w:spacing w:after="0"/>
          </w:pPr>
        </w:pPrChange>
      </w:pPr>
      <w:proofErr w:type="spellStart"/>
      <w:ins w:id="73" w:author="Nick Jones" w:date="2018-03-05T12:14:00Z">
        <w:r>
          <w:t>NormalizeSurname</w:t>
        </w:r>
      </w:ins>
      <w:proofErr w:type="spellEnd"/>
      <w:ins w:id="74" w:author="Nick Jones" w:date="2018-03-05T12:20:00Z">
        <w:r w:rsidR="005F3416">
          <w:t xml:space="preserve"> passing in the previous </w:t>
        </w:r>
        <w:r w:rsidR="00F07F86">
          <w:t>surname</w:t>
        </w:r>
      </w:ins>
    </w:p>
    <w:p w14:paraId="76D68F39" w14:textId="77777777" w:rsidR="000E44FF" w:rsidRDefault="000E44FF" w:rsidP="00E913E7">
      <w:pPr>
        <w:spacing w:after="0"/>
        <w:rPr>
          <w:ins w:id="75" w:author="Nick Jones" w:date="2018-03-05T12:14:00Z"/>
        </w:rPr>
      </w:pPr>
    </w:p>
    <w:p w14:paraId="622EDC7E" w14:textId="57691EFC" w:rsidR="00E913E7" w:rsidRDefault="00E913E7" w:rsidP="00E913E7">
      <w:pPr>
        <w:spacing w:after="0"/>
      </w:pPr>
      <w:r>
        <w:t>Update Person record</w:t>
      </w:r>
    </w:p>
    <w:p w14:paraId="3ACDAC42" w14:textId="77777777" w:rsidR="00E913E7" w:rsidRDefault="00E913E7" w:rsidP="00E913E7">
      <w:pPr>
        <w:spacing w:after="0"/>
      </w:pPr>
    </w:p>
    <w:p w14:paraId="7F563BAF" w14:textId="77777777" w:rsidR="00E913E7" w:rsidRDefault="00E913E7" w:rsidP="00E913E7">
      <w:pPr>
        <w:spacing w:after="0"/>
      </w:pPr>
      <w:r>
        <w:t>** Remove any national identifies which are no longer on the person record</w:t>
      </w:r>
    </w:p>
    <w:p w14:paraId="2A3CB55E" w14:textId="77777777" w:rsidR="00E913E7" w:rsidRDefault="00E913E7" w:rsidP="00E913E7">
      <w:pPr>
        <w:spacing w:after="0"/>
      </w:pPr>
      <w:r>
        <w:t>For each LINK on the database for this person</w:t>
      </w:r>
    </w:p>
    <w:p w14:paraId="7606964F" w14:textId="77777777" w:rsidR="00E913E7" w:rsidRDefault="00E913E7" w:rsidP="00E913E7">
      <w:pPr>
        <w:spacing w:after="0"/>
      </w:pPr>
      <w:r>
        <w:tab/>
        <w:t>Get the Corresponding MASTER</w:t>
      </w:r>
    </w:p>
    <w:p w14:paraId="75C1599E" w14:textId="77777777"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14:paraId="15980B98" w14:textId="77777777"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14:paraId="0501902D" w14:textId="77777777"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14:paraId="2804CC8A" w14:textId="77777777"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14:paraId="5B279AD4" w14:textId="77777777"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14:paraId="196BA8E9" w14:textId="77777777"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14:paraId="523BA9B7" w14:textId="77777777"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14:paraId="55EABEBA" w14:textId="77777777"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14:paraId="29A3B8F8" w14:textId="77777777" w:rsidR="00E913E7" w:rsidRDefault="00E913E7" w:rsidP="00E913E7">
      <w:pPr>
        <w:spacing w:after="0"/>
      </w:pPr>
    </w:p>
    <w:p w14:paraId="08FBBBF1" w14:textId="77777777"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14:paraId="3C65C8B8" w14:textId="77777777"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14:paraId="27D20F37" w14:textId="77777777"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409E78B0" w14:textId="77777777" w:rsidR="00E913E7" w:rsidRDefault="00E913E7" w:rsidP="00E913E7">
      <w:pPr>
        <w:spacing w:after="0"/>
      </w:pPr>
    </w:p>
    <w:p w14:paraId="1A88CB43" w14:textId="77777777"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14:paraId="0CEA7C38" w14:textId="77777777"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3A00830C" w14:textId="77777777" w:rsidR="000E44FF" w:rsidRDefault="000E44FF" w:rsidP="00CF43DE">
      <w:pPr>
        <w:pStyle w:val="Heading2"/>
        <w:rPr>
          <w:ins w:id="76" w:author="Nick Jones" w:date="2018-03-05T12:14:00Z"/>
        </w:rPr>
      </w:pPr>
      <w:ins w:id="77" w:author="Nick Jones" w:date="2018-03-05T12:14:00Z">
        <w:r>
          <w:t>Normalization</w:t>
        </w:r>
      </w:ins>
    </w:p>
    <w:p w14:paraId="785AB28E" w14:textId="42C946A7" w:rsidR="000E44FF" w:rsidRDefault="000E44FF" w:rsidP="000E44FF">
      <w:pPr>
        <w:pStyle w:val="Heading3"/>
        <w:rPr>
          <w:ins w:id="78" w:author="Nick Jones" w:date="2018-03-05T12:15:00Z"/>
        </w:rPr>
      </w:pPr>
      <w:ins w:id="79" w:author="Nick Jones" w:date="2018-03-05T12:14:00Z">
        <w:r>
          <w:t>Normalize Surname</w:t>
        </w:r>
      </w:ins>
    </w:p>
    <w:p w14:paraId="3EA85C5E" w14:textId="5528EAF5" w:rsidR="000E44FF" w:rsidRDefault="005F3416" w:rsidP="000E44FF">
      <w:pPr>
        <w:rPr>
          <w:ins w:id="80" w:author="Nick Jones" w:date="2018-03-05T12:15:00Z"/>
        </w:rPr>
      </w:pPr>
      <w:ins w:id="81" w:author="Nick Jones" w:date="2018-03-05T12:18:00Z">
        <w:r>
          <w:t>Trim and c</w:t>
        </w:r>
      </w:ins>
      <w:ins w:id="82" w:author="Nick Jones" w:date="2018-03-05T12:15:00Z">
        <w:r w:rsidR="000E44FF">
          <w:t>onvert to upper case</w:t>
        </w:r>
      </w:ins>
    </w:p>
    <w:p w14:paraId="51E6F514" w14:textId="50367427" w:rsidR="000E44FF" w:rsidRDefault="000E44FF" w:rsidP="000E44FF">
      <w:pPr>
        <w:rPr>
          <w:ins w:id="83" w:author="Nick Jones" w:date="2018-03-05T12:16:00Z"/>
        </w:rPr>
      </w:pPr>
      <w:ins w:id="84" w:author="Nick Jones" w:date="2018-03-05T12:16:00Z">
        <w:r>
          <w:t>Lookup in the Surname homonym list</w:t>
        </w:r>
      </w:ins>
      <w:ins w:id="85" w:author="Nick Jones" w:date="2018-03-05T12:37:00Z">
        <w:r w:rsidR="00236C07">
          <w:t>, default to the original name</w:t>
        </w:r>
      </w:ins>
    </w:p>
    <w:p w14:paraId="2A035BEA" w14:textId="12C2C008" w:rsidR="000E44FF" w:rsidRDefault="000E44FF" w:rsidP="000E44FF">
      <w:pPr>
        <w:rPr>
          <w:ins w:id="86" w:author="Nick Jones" w:date="2018-03-05T12:16:00Z"/>
        </w:rPr>
      </w:pPr>
      <w:ins w:id="87" w:author="Nick Jones" w:date="2018-03-05T12:16:00Z">
        <w:r>
          <w:t>Trim the result</w:t>
        </w:r>
      </w:ins>
    </w:p>
    <w:p w14:paraId="2C1D7504" w14:textId="18F72A31" w:rsidR="000E44FF" w:rsidRDefault="000E44FF" w:rsidP="000E44FF">
      <w:pPr>
        <w:rPr>
          <w:ins w:id="88" w:author="Nick Jones" w:date="2018-03-05T12:19:00Z"/>
        </w:rPr>
      </w:pPr>
      <w:ins w:id="89" w:author="Nick Jones" w:date="2018-03-05T12:16:00Z">
        <w:r>
          <w:t xml:space="preserve">Calculate the </w:t>
        </w:r>
      </w:ins>
      <w:ins w:id="90" w:author="Nick Jones" w:date="2018-03-05T12:17:00Z">
        <w:r>
          <w:t>S</w:t>
        </w:r>
      </w:ins>
      <w:ins w:id="91" w:author="Nick Jones" w:date="2018-03-05T12:16:00Z">
        <w:r>
          <w:t>oundex for t</w:t>
        </w:r>
      </w:ins>
      <w:ins w:id="92" w:author="Nick Jones" w:date="2018-03-05T12:19:00Z">
        <w:r w:rsidR="005F3416">
          <w:t>he result</w:t>
        </w:r>
      </w:ins>
    </w:p>
    <w:p w14:paraId="77CF827D" w14:textId="39666C8D" w:rsidR="000E44FF" w:rsidRPr="000E44FF" w:rsidRDefault="005F3416">
      <w:pPr>
        <w:rPr>
          <w:ins w:id="93" w:author="Nick Jones" w:date="2018-03-05T12:15:00Z"/>
        </w:rPr>
        <w:pPrChange w:id="94" w:author="Nick Jones" w:date="2018-03-05T12:15:00Z">
          <w:pPr>
            <w:pStyle w:val="Heading3"/>
          </w:pPr>
        </w:pPrChange>
      </w:pPr>
      <w:ins w:id="95" w:author="Nick Jones" w:date="2018-03-05T12:19:00Z">
        <w:r>
          <w:t xml:space="preserve">Return the </w:t>
        </w:r>
        <w:proofErr w:type="spellStart"/>
        <w:r>
          <w:t>soundex</w:t>
        </w:r>
      </w:ins>
      <w:proofErr w:type="spellEnd"/>
    </w:p>
    <w:p w14:paraId="4F4A29D2" w14:textId="4B23A996" w:rsidR="000E44FF" w:rsidRDefault="000E44FF" w:rsidP="000E44FF">
      <w:pPr>
        <w:pStyle w:val="Heading3"/>
        <w:rPr>
          <w:ins w:id="96" w:author="Nick Jones" w:date="2018-03-05T12:19:00Z"/>
        </w:rPr>
      </w:pPr>
      <w:ins w:id="97" w:author="Nick Jones" w:date="2018-03-05T12:14:00Z">
        <w:r>
          <w:t>Normalize Given Name</w:t>
        </w:r>
      </w:ins>
    </w:p>
    <w:p w14:paraId="2125ACCB" w14:textId="77777777" w:rsidR="005F3416" w:rsidRDefault="005F3416" w:rsidP="005F3416">
      <w:pPr>
        <w:rPr>
          <w:ins w:id="98" w:author="Nick Jones" w:date="2018-03-05T12:19:00Z"/>
        </w:rPr>
      </w:pPr>
      <w:ins w:id="99" w:author="Nick Jones" w:date="2018-03-05T12:19:00Z">
        <w:r>
          <w:t>Trim and convert to upper case</w:t>
        </w:r>
      </w:ins>
    </w:p>
    <w:p w14:paraId="3D629E5F" w14:textId="4125D896" w:rsidR="005F3416" w:rsidRDefault="005F3416" w:rsidP="005F3416">
      <w:pPr>
        <w:rPr>
          <w:ins w:id="100" w:author="Nick Jones" w:date="2018-03-05T12:19:00Z"/>
        </w:rPr>
      </w:pPr>
      <w:ins w:id="101" w:author="Nick Jones" w:date="2018-03-05T12:19:00Z">
        <w:r>
          <w:t>Lookup in the Given homonym list</w:t>
        </w:r>
      </w:ins>
      <w:ins w:id="102" w:author="Nick Jones" w:date="2018-03-05T12:38:00Z">
        <w:r w:rsidR="00236C07">
          <w:t>, default to the original name</w:t>
        </w:r>
      </w:ins>
    </w:p>
    <w:p w14:paraId="0B6265F3" w14:textId="265B7130" w:rsidR="005F3416" w:rsidRDefault="005F3416" w:rsidP="005F3416">
      <w:pPr>
        <w:rPr>
          <w:ins w:id="103" w:author="Nick Jones" w:date="2018-03-05T12:19:00Z"/>
        </w:rPr>
      </w:pPr>
      <w:ins w:id="104" w:author="Nick Jones" w:date="2018-03-05T12:19:00Z">
        <w:r>
          <w:t>Trim the result</w:t>
        </w:r>
      </w:ins>
    </w:p>
    <w:p w14:paraId="58EDE109" w14:textId="77777777" w:rsidR="005F3416" w:rsidRDefault="005F3416" w:rsidP="005F3416">
      <w:pPr>
        <w:rPr>
          <w:ins w:id="105" w:author="Nick Jones" w:date="2018-03-05T12:19:00Z"/>
        </w:rPr>
      </w:pPr>
      <w:ins w:id="106" w:author="Nick Jones" w:date="2018-03-05T12:19:00Z">
        <w:r>
          <w:lastRenderedPageBreak/>
          <w:t>Calculate the Soundex for the result</w:t>
        </w:r>
      </w:ins>
    </w:p>
    <w:p w14:paraId="38DEF43B" w14:textId="77777777" w:rsidR="005F3416" w:rsidRPr="000E44FF" w:rsidRDefault="005F3416" w:rsidP="005F3416">
      <w:pPr>
        <w:rPr>
          <w:ins w:id="107" w:author="Nick Jones" w:date="2018-03-05T12:19:00Z"/>
        </w:rPr>
      </w:pPr>
      <w:ins w:id="108" w:author="Nick Jones" w:date="2018-03-05T12:19:00Z">
        <w:r>
          <w:t xml:space="preserve">Return the </w:t>
        </w:r>
        <w:proofErr w:type="spellStart"/>
        <w:r>
          <w:t>soundex</w:t>
        </w:r>
        <w:proofErr w:type="spellEnd"/>
      </w:ins>
    </w:p>
    <w:p w14:paraId="322DC685" w14:textId="77777777" w:rsidR="005F3416" w:rsidRPr="005F3416" w:rsidRDefault="005F3416">
      <w:pPr>
        <w:rPr>
          <w:ins w:id="109" w:author="Nick Jones" w:date="2018-03-05T12:15:00Z"/>
        </w:rPr>
        <w:pPrChange w:id="110" w:author="Nick Jones" w:date="2018-03-05T12:19:00Z">
          <w:pPr>
            <w:pStyle w:val="Heading3"/>
          </w:pPr>
        </w:pPrChange>
      </w:pPr>
    </w:p>
    <w:p w14:paraId="263E6584" w14:textId="7DFCFAAC" w:rsidR="000E44FF" w:rsidRDefault="000E44FF" w:rsidP="000E44FF">
      <w:pPr>
        <w:pStyle w:val="Heading3"/>
        <w:rPr>
          <w:ins w:id="111" w:author="Nick Jones" w:date="2018-03-05T12:19:00Z"/>
        </w:rPr>
      </w:pPr>
      <w:ins w:id="112" w:author="Nick Jones" w:date="2018-03-05T12:14:00Z">
        <w:r>
          <w:t>Norm</w:t>
        </w:r>
      </w:ins>
      <w:ins w:id="113" w:author="Nick Jones" w:date="2018-03-05T12:15:00Z">
        <w:r>
          <w:t>alize Postcode</w:t>
        </w:r>
      </w:ins>
    </w:p>
    <w:p w14:paraId="1976C210" w14:textId="77777777" w:rsidR="005F3416" w:rsidRDefault="005F3416" w:rsidP="005F3416">
      <w:pPr>
        <w:rPr>
          <w:ins w:id="114" w:author="Nick Jones" w:date="2018-03-05T12:19:00Z"/>
        </w:rPr>
      </w:pPr>
      <w:ins w:id="115" w:author="Nick Jones" w:date="2018-03-05T12:19:00Z">
        <w:r>
          <w:t>Trim and convert to upper case</w:t>
        </w:r>
      </w:ins>
    </w:p>
    <w:p w14:paraId="47079BED" w14:textId="12B5BA2C" w:rsidR="000E44FF" w:rsidRPr="000E44FF" w:rsidRDefault="005F3416">
      <w:pPr>
        <w:rPr>
          <w:ins w:id="116" w:author="Nick Jones" w:date="2018-03-05T12:14:00Z"/>
        </w:rPr>
        <w:pPrChange w:id="117" w:author="Nick Jones" w:date="2018-03-05T12:14:00Z">
          <w:pPr>
            <w:pStyle w:val="Heading2"/>
          </w:pPr>
        </w:pPrChange>
      </w:pPr>
      <w:ins w:id="118" w:author="Nick Jones" w:date="2018-03-05T12:19:00Z">
        <w:r>
          <w:t>Remove</w:t>
        </w:r>
      </w:ins>
      <w:ins w:id="119" w:author="Nick Jones" w:date="2018-03-05T12:20:00Z">
        <w:r>
          <w:t xml:space="preserve"> any embedded spaces</w:t>
        </w:r>
      </w:ins>
    </w:p>
    <w:p w14:paraId="1AAC30A3" w14:textId="73F7D0A9"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14:paraId="5AD28AD8" w14:textId="77777777" w:rsidR="00CE440E" w:rsidRDefault="00CE440E" w:rsidP="00CF43DE">
      <w:pPr>
        <w:spacing w:after="0"/>
      </w:pPr>
      <w:r>
        <w:t>If a primary id is on the inbound record</w:t>
      </w:r>
    </w:p>
    <w:p w14:paraId="5A25720F" w14:textId="77777777" w:rsidR="00CE440E" w:rsidRDefault="00CE440E" w:rsidP="00CF43DE">
      <w:pPr>
        <w:spacing w:after="0"/>
      </w:pPr>
      <w:r>
        <w:tab/>
        <w:t>Find the MASTER record for that primary id</w:t>
      </w:r>
    </w:p>
    <w:p w14:paraId="6995915F" w14:textId="77777777" w:rsidR="00CE440E" w:rsidRDefault="00CE440E" w:rsidP="00CF43DE">
      <w:pPr>
        <w:spacing w:after="0"/>
      </w:pPr>
      <w:r>
        <w:tab/>
        <w:t>If found</w:t>
      </w:r>
    </w:p>
    <w:p w14:paraId="29F6E73E" w14:textId="77777777"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14:paraId="0012076D" w14:textId="77777777"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14:paraId="4EB3822A" w14:textId="77777777"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57956D7C" w14:textId="77777777"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1A960890" w14:textId="77777777" w:rsidR="00405053" w:rsidRDefault="00405053" w:rsidP="00CF43DE">
      <w:pPr>
        <w:spacing w:after="0"/>
      </w:pPr>
      <w:r>
        <w:tab/>
      </w:r>
      <w:r>
        <w:tab/>
        <w:t>If not</w:t>
      </w:r>
    </w:p>
    <w:p w14:paraId="08D33FFA" w14:textId="77777777"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14:paraId="2B4A0E1F" w14:textId="77777777"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14:paraId="530C8CDC" w14:textId="77777777" w:rsidR="00405053" w:rsidRDefault="00405053" w:rsidP="00405053">
      <w:pPr>
        <w:spacing w:after="0"/>
        <w:ind w:left="1440" w:firstLine="720"/>
      </w:pPr>
      <w:r>
        <w:t>update MASTER as INVESTIGATE</w:t>
      </w:r>
    </w:p>
    <w:p w14:paraId="2384A658" w14:textId="77777777"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32EE5051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7B8BFECD" w14:textId="77777777" w:rsidR="00136697" w:rsidRDefault="00136697" w:rsidP="00CF43DE">
      <w:pPr>
        <w:spacing w:after="0"/>
      </w:pPr>
      <w:r>
        <w:tab/>
        <w:t>Else</w:t>
      </w:r>
    </w:p>
    <w:p w14:paraId="44BAF456" w14:textId="77777777" w:rsidR="00405053" w:rsidRDefault="00405053" w:rsidP="00CF43DE">
      <w:pPr>
        <w:spacing w:after="0"/>
      </w:pPr>
      <w:r>
        <w:tab/>
      </w:r>
      <w:r>
        <w:tab/>
        <w:t>Create a MASTER record</w:t>
      </w:r>
    </w:p>
    <w:p w14:paraId="533C5671" w14:textId="77777777"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14:paraId="4CCD06AA" w14:textId="77777777" w:rsidR="00136697" w:rsidRDefault="00136697" w:rsidP="00CF43DE">
      <w:pPr>
        <w:spacing w:after="0"/>
      </w:pPr>
      <w:r>
        <w:t xml:space="preserve">Else </w:t>
      </w:r>
    </w:p>
    <w:p w14:paraId="70858AE3" w14:textId="77777777"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14:paraId="4E2E0C38" w14:textId="77777777" w:rsidR="00136697" w:rsidRDefault="00136697" w:rsidP="00CF43DE">
      <w:pPr>
        <w:spacing w:after="0"/>
      </w:pPr>
      <w:r>
        <w:tab/>
        <w:t>For each national id on this record (NHS/CHI/H&amp;SI)</w:t>
      </w:r>
    </w:p>
    <w:p w14:paraId="57978D98" w14:textId="77777777"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14:paraId="6C1FE478" w14:textId="77777777"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14:paraId="1E8CD126" w14:textId="77777777"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14:paraId="1B405488" w14:textId="77777777"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14:paraId="0DF7A1F4" w14:textId="77777777" w:rsidR="00405053" w:rsidRDefault="00405053" w:rsidP="00405053">
      <w:pPr>
        <w:spacing w:after="0"/>
        <w:ind w:left="1440" w:firstLine="720"/>
      </w:pPr>
      <w:r>
        <w:t>If found</w:t>
      </w:r>
    </w:p>
    <w:p w14:paraId="700CB81F" w14:textId="77777777"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14:paraId="33007D17" w14:textId="77777777" w:rsidR="00405053" w:rsidRDefault="00405053" w:rsidP="00405053">
      <w:pPr>
        <w:spacing w:after="0"/>
        <w:ind w:left="2160" w:firstLine="720"/>
      </w:pPr>
      <w:r>
        <w:t>If so</w:t>
      </w:r>
    </w:p>
    <w:p w14:paraId="34CBB0B3" w14:textId="77777777"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14:paraId="05469899" w14:textId="77777777" w:rsidR="0051124B" w:rsidRDefault="0051124B" w:rsidP="00433755">
      <w:pPr>
        <w:spacing w:after="0"/>
        <w:ind w:left="2880" w:firstLine="720"/>
      </w:pPr>
      <w:r>
        <w:t>Audit Link</w:t>
      </w:r>
    </w:p>
    <w:p w14:paraId="0058E9B2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6E0A0969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14:paraId="1217E062" w14:textId="77777777" w:rsidR="002B427C" w:rsidRDefault="002B427C" w:rsidP="00405053">
      <w:pPr>
        <w:spacing w:after="0"/>
      </w:pPr>
    </w:p>
    <w:p w14:paraId="3907CC5F" w14:textId="77777777" w:rsidR="002B427C" w:rsidRDefault="00AC7277" w:rsidP="00405053">
      <w:pPr>
        <w:spacing w:after="0"/>
      </w:pPr>
      <w:r>
        <w:tab/>
        <w:t>If not linked</w:t>
      </w:r>
    </w:p>
    <w:p w14:paraId="7B3817E6" w14:textId="77777777"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14:paraId="31F9C605" w14:textId="77777777" w:rsidR="00E621BF" w:rsidRDefault="00E621BF" w:rsidP="00433755">
      <w:pPr>
        <w:spacing w:after="0"/>
        <w:ind w:left="720" w:firstLine="720"/>
      </w:pPr>
      <w:r>
        <w:t>Audit Allocation</w:t>
      </w:r>
    </w:p>
    <w:p w14:paraId="562E8435" w14:textId="77777777" w:rsidR="00AC7277" w:rsidRDefault="00AC7277" w:rsidP="00A56527">
      <w:pPr>
        <w:spacing w:after="0"/>
        <w:ind w:left="720" w:firstLine="720"/>
      </w:pPr>
      <w:r>
        <w:t>Create MASTER</w:t>
      </w:r>
    </w:p>
    <w:p w14:paraId="5192CFA7" w14:textId="77777777" w:rsidR="00A56527" w:rsidRDefault="00A56527" w:rsidP="00A56527">
      <w:pPr>
        <w:spacing w:after="0"/>
        <w:ind w:left="720" w:firstLine="720"/>
      </w:pPr>
      <w:r>
        <w:t>Create LINK</w:t>
      </w:r>
    </w:p>
    <w:p w14:paraId="083510D0" w14:textId="77777777"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14:paraId="0CFEF3E2" w14:textId="77777777" w:rsidR="00005054" w:rsidRDefault="00005054" w:rsidP="001D4990">
      <w:pPr>
        <w:pStyle w:val="Heading2"/>
      </w:pPr>
      <w:r>
        <w:t>Create National Id Links</w:t>
      </w:r>
    </w:p>
    <w:p w14:paraId="2BDEE5EB" w14:textId="77777777" w:rsidR="00005054" w:rsidRDefault="00005054" w:rsidP="00405053">
      <w:pPr>
        <w:spacing w:after="0"/>
      </w:pPr>
      <w:r>
        <w:t>Find the MASTER record for the national id details provided</w:t>
      </w:r>
    </w:p>
    <w:p w14:paraId="2127206B" w14:textId="77777777" w:rsidR="00405053" w:rsidRDefault="00405053" w:rsidP="00405053">
      <w:pPr>
        <w:spacing w:after="0"/>
      </w:pPr>
    </w:p>
    <w:p w14:paraId="75137D9D" w14:textId="77777777" w:rsidR="00005054" w:rsidRDefault="00005054" w:rsidP="00405053">
      <w:pPr>
        <w:spacing w:after="0"/>
      </w:pPr>
      <w:r>
        <w:t>If found</w:t>
      </w:r>
    </w:p>
    <w:p w14:paraId="07C6DA96" w14:textId="77777777" w:rsidR="00005054" w:rsidRDefault="00005054" w:rsidP="00405053">
      <w:pPr>
        <w:spacing w:after="0"/>
      </w:pPr>
      <w:r>
        <w:tab/>
        <w:t>Create LINK</w:t>
      </w:r>
    </w:p>
    <w:p w14:paraId="72BC6B5B" w14:textId="77777777"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14:paraId="416F6B1C" w14:textId="77777777"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14:paraId="6A6CDE1F" w14:textId="77777777" w:rsidR="00005054" w:rsidRDefault="00005054" w:rsidP="00405053">
      <w:pPr>
        <w:spacing w:after="0"/>
        <w:ind w:left="720" w:firstLine="720"/>
      </w:pPr>
      <w:r>
        <w:t>mark MASTER as INVESTIGATE</w:t>
      </w:r>
    </w:p>
    <w:p w14:paraId="6D923A01" w14:textId="77777777"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14:paraId="1DC8240A" w14:textId="77777777"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14:paraId="221B47DC" w14:textId="77777777" w:rsidR="00B76680" w:rsidRDefault="001F1FB9" w:rsidP="00405053">
      <w:pPr>
        <w:spacing w:after="0"/>
      </w:pPr>
      <w:r>
        <w:tab/>
      </w:r>
    </w:p>
    <w:p w14:paraId="0BA08D8E" w14:textId="77777777" w:rsidR="00B76680" w:rsidRDefault="00B76680" w:rsidP="00405053">
      <w:pPr>
        <w:spacing w:after="0"/>
      </w:pPr>
      <w:r>
        <w:tab/>
        <w:t>If skip Duplicate Check not set in the API</w:t>
      </w:r>
    </w:p>
    <w:p w14:paraId="296330C4" w14:textId="77777777"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14:paraId="5D52A12C" w14:textId="77777777" w:rsidR="001F1FB9" w:rsidRDefault="001F1FB9" w:rsidP="00433755">
      <w:pPr>
        <w:spacing w:after="0"/>
        <w:ind w:left="720"/>
      </w:pPr>
      <w:r>
        <w:tab/>
        <w:t>If found</w:t>
      </w:r>
    </w:p>
    <w:p w14:paraId="45FE0A3F" w14:textId="77777777"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14:paraId="3DDBF6FE" w14:textId="77777777"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14:paraId="3A9F3B86" w14:textId="77777777" w:rsidR="00005054" w:rsidRDefault="00005054" w:rsidP="00405053">
      <w:pPr>
        <w:spacing w:after="0"/>
      </w:pPr>
      <w:r>
        <w:t>Else</w:t>
      </w:r>
    </w:p>
    <w:p w14:paraId="09BB67F0" w14:textId="77777777" w:rsidR="00005054" w:rsidRDefault="00005054" w:rsidP="00405053">
      <w:pPr>
        <w:spacing w:after="0"/>
      </w:pPr>
      <w:r>
        <w:tab/>
        <w:t>Create a MASTER record</w:t>
      </w:r>
    </w:p>
    <w:p w14:paraId="758F1702" w14:textId="77777777"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14:paraId="0D72AA1B" w14:textId="77777777" w:rsidR="0058198E" w:rsidRDefault="0058198E" w:rsidP="00405053">
      <w:pPr>
        <w:spacing w:after="0"/>
        <w:ind w:firstLine="720"/>
      </w:pPr>
    </w:p>
    <w:p w14:paraId="02F48363" w14:textId="77777777"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14:paraId="79611B91" w14:textId="77777777"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14:paraId="1D6B8922" w14:textId="77777777" w:rsidR="0016596B" w:rsidRDefault="0016596B" w:rsidP="0016596B">
      <w:pPr>
        <w:spacing w:after="0"/>
      </w:pPr>
      <w:r>
        <w:tab/>
        <w:t>Find the MASTER record for that primary id</w:t>
      </w:r>
    </w:p>
    <w:p w14:paraId="4178A6B5" w14:textId="77777777"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14:paraId="4CA040ED" w14:textId="77777777"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14:paraId="3AE78F67" w14:textId="77777777"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14:paraId="60752AF2" w14:textId="77777777"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14:paraId="09FD7F87" w14:textId="77777777" w:rsidR="0016596B" w:rsidRDefault="0016596B" w:rsidP="0016596B">
      <w:pPr>
        <w:spacing w:after="0"/>
      </w:pPr>
      <w:r>
        <w:tab/>
      </w:r>
      <w:r>
        <w:tab/>
        <w:t>Else</w:t>
      </w:r>
    </w:p>
    <w:p w14:paraId="5D1209F3" w14:textId="77777777"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14:paraId="18149A0E" w14:textId="77777777"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14:paraId="6966B857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14:paraId="24BAD6B8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14:paraId="2ECC2703" w14:textId="77777777" w:rsidR="0016596B" w:rsidRDefault="0016596B" w:rsidP="0016596B">
      <w:pPr>
        <w:spacing w:after="0"/>
      </w:pPr>
      <w:r>
        <w:tab/>
        <w:t>Else</w:t>
      </w:r>
    </w:p>
    <w:p w14:paraId="69017395" w14:textId="77777777" w:rsidR="0016596B" w:rsidRDefault="0016596B" w:rsidP="0016596B">
      <w:pPr>
        <w:spacing w:after="0"/>
      </w:pPr>
      <w:r>
        <w:tab/>
      </w:r>
      <w:r>
        <w:tab/>
        <w:t>// Primary has changed</w:t>
      </w:r>
    </w:p>
    <w:p w14:paraId="77BBFEA1" w14:textId="77777777" w:rsidR="0016596B" w:rsidRDefault="0016596B" w:rsidP="0016596B">
      <w:pPr>
        <w:spacing w:after="0"/>
      </w:pPr>
      <w:r>
        <w:tab/>
      </w:r>
      <w:r>
        <w:tab/>
        <w:t>Delete the original LINK</w:t>
      </w:r>
    </w:p>
    <w:p w14:paraId="02246F16" w14:textId="77777777"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14:paraId="4AC65790" w14:textId="77777777"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14:paraId="361A0E7A" w14:textId="77777777"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20AA1CAA" w14:textId="77777777" w:rsidR="0016596B" w:rsidRDefault="0016596B" w:rsidP="0016596B">
      <w:pPr>
        <w:spacing w:after="0"/>
      </w:pPr>
      <w:r>
        <w:t xml:space="preserve">Else </w:t>
      </w:r>
    </w:p>
    <w:p w14:paraId="391A5E08" w14:textId="77777777"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43961C31" w14:textId="77777777"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C461FC" w14:textId="77777777"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14:paraId="38EFE6C0" w14:textId="77777777" w:rsidR="009101A8" w:rsidRDefault="00106880" w:rsidP="009101A8">
      <w:r>
        <w:t>If demographics have changed</w:t>
      </w:r>
    </w:p>
    <w:p w14:paraId="6674244C" w14:textId="77777777"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14:paraId="10A15B91" w14:textId="77777777"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14:paraId="194288FE" w14:textId="77777777"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14:paraId="288E3E68" w14:textId="77777777" w:rsidR="00106880" w:rsidRDefault="00106880" w:rsidP="00106880">
      <w:pPr>
        <w:spacing w:after="0"/>
      </w:pPr>
      <w:r>
        <w:tab/>
        <w:t>Else</w:t>
      </w:r>
    </w:p>
    <w:p w14:paraId="73FCF638" w14:textId="77777777"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14:paraId="4A7EA566" w14:textId="77777777"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14:paraId="779C18FC" w14:textId="77777777" w:rsidR="00A516BC" w:rsidRDefault="00A516BC" w:rsidP="00106880">
      <w:pPr>
        <w:spacing w:after="0"/>
      </w:pPr>
      <w:r>
        <w:lastRenderedPageBreak/>
        <w:tab/>
      </w:r>
      <w:r>
        <w:tab/>
      </w:r>
      <w:r>
        <w:tab/>
        <w:t>Mark MASTER as INVESTIGATE</w:t>
      </w:r>
    </w:p>
    <w:p w14:paraId="3A778112" w14:textId="77777777" w:rsidR="0016596B" w:rsidRDefault="0016596B" w:rsidP="0016596B">
      <w:pPr>
        <w:pStyle w:val="Heading2"/>
      </w:pPr>
      <w:r>
        <w:t>Verify Links</w:t>
      </w:r>
    </w:p>
    <w:p w14:paraId="159F5D64" w14:textId="77777777" w:rsidR="0016596B" w:rsidRPr="00A516BC" w:rsidRDefault="0016596B" w:rsidP="0016596B">
      <w:pPr>
        <w:spacing w:after="0"/>
      </w:pPr>
      <w:r>
        <w:t>// Called when the demographics on the master are updated</w:t>
      </w:r>
    </w:p>
    <w:p w14:paraId="1DCE949B" w14:textId="77777777" w:rsidR="0016596B" w:rsidRDefault="0016596B" w:rsidP="0016596B">
      <w:pPr>
        <w:spacing w:after="0"/>
      </w:pPr>
      <w:r>
        <w:t>For each Person linked to this master (except the person causing this change)</w:t>
      </w:r>
    </w:p>
    <w:p w14:paraId="1927B888" w14:textId="77777777"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14:paraId="23DEF20E" w14:textId="77777777" w:rsidR="0016596B" w:rsidRDefault="0016596B" w:rsidP="0016596B">
      <w:pPr>
        <w:spacing w:after="0"/>
      </w:pPr>
      <w:r>
        <w:tab/>
      </w:r>
      <w:r>
        <w:tab/>
        <w:t>Create WORK</w:t>
      </w:r>
    </w:p>
    <w:p w14:paraId="3AF8C2DA" w14:textId="77777777"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14:paraId="46DA4F14" w14:textId="709212AE" w:rsidR="00295664" w:rsidRDefault="0016596B" w:rsidP="00295664">
      <w:pPr>
        <w:pStyle w:val="Heading2"/>
      </w:pPr>
      <w:del w:id="120" w:author="Nick Jones" w:date="2018-03-05T11:58:00Z">
        <w:r w:rsidDel="003A7D35">
          <w:tab/>
        </w:r>
      </w:del>
      <w:proofErr w:type="spellStart"/>
      <w:r w:rsidR="00295664">
        <w:t>VerifyMatch</w:t>
      </w:r>
      <w:proofErr w:type="spellEnd"/>
    </w:p>
    <w:p w14:paraId="40188596" w14:textId="77777777" w:rsidR="00295664" w:rsidRDefault="00295664" w:rsidP="00295664">
      <w:pPr>
        <w:spacing w:after="0"/>
      </w:pPr>
      <w:r>
        <w:t>If DOB Matches exactly</w:t>
      </w:r>
    </w:p>
    <w:p w14:paraId="07C9A4BC" w14:textId="77777777" w:rsidR="00295664" w:rsidRDefault="00295664" w:rsidP="00295664">
      <w:pPr>
        <w:spacing w:after="0"/>
      </w:pPr>
      <w:r>
        <w:tab/>
        <w:t>Return TRUE</w:t>
      </w:r>
    </w:p>
    <w:p w14:paraId="5DC18095" w14:textId="77777777" w:rsidR="00295664" w:rsidRDefault="00295664" w:rsidP="00295664">
      <w:pPr>
        <w:spacing w:after="0"/>
      </w:pPr>
    </w:p>
    <w:p w14:paraId="636ECE7C" w14:textId="77777777" w:rsidR="00295664" w:rsidRDefault="00295664" w:rsidP="00295664">
      <w:pPr>
        <w:spacing w:after="0"/>
      </w:pPr>
      <w:r>
        <w:t>If 2 parts of the DOB Match</w:t>
      </w:r>
    </w:p>
    <w:p w14:paraId="2CF45CA4" w14:textId="77777777"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14:paraId="3592C124" w14:textId="77777777" w:rsidR="00295664" w:rsidRDefault="00295664" w:rsidP="00295664">
      <w:pPr>
        <w:spacing w:after="0"/>
      </w:pPr>
      <w:r>
        <w:tab/>
      </w:r>
      <w:r>
        <w:tab/>
        <w:t>Return TRUE</w:t>
      </w:r>
    </w:p>
    <w:p w14:paraId="5A085971" w14:textId="77777777" w:rsidR="00295664" w:rsidRDefault="00295664" w:rsidP="00295664">
      <w:pPr>
        <w:spacing w:after="0"/>
      </w:pPr>
    </w:p>
    <w:p w14:paraId="0D5C3C50" w14:textId="77777777" w:rsidR="00295664" w:rsidRDefault="00295664" w:rsidP="00295664">
      <w:pPr>
        <w:spacing w:after="0"/>
      </w:pPr>
      <w:r>
        <w:t>RETURN FALSE</w:t>
      </w:r>
    </w:p>
    <w:p w14:paraId="268290FF" w14:textId="77777777" w:rsidR="00295664" w:rsidRDefault="00295664" w:rsidP="00295664"/>
    <w:p w14:paraId="2D391744" w14:textId="77777777"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1487F" w14:textId="6D533C31"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14:paraId="282AA8D8" w14:textId="77777777" w:rsidR="003C0635" w:rsidRDefault="003C0635" w:rsidP="003C0635">
      <w:pPr>
        <w:pStyle w:val="Heading2"/>
      </w:pPr>
      <w:r>
        <w:t>Returns</w:t>
      </w:r>
    </w:p>
    <w:p w14:paraId="079C2C88" w14:textId="77777777" w:rsidR="003C0635" w:rsidRDefault="003C0635" w:rsidP="003C0635">
      <w:proofErr w:type="spellStart"/>
      <w:r>
        <w:t>UKRDCIndexManagerResponse</w:t>
      </w:r>
      <w:proofErr w:type="spellEnd"/>
    </w:p>
    <w:p w14:paraId="0D650A84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78512AC3" w14:textId="5C198929"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14:paraId="5CE27F9D" w14:textId="77777777" w:rsidR="003C0635" w:rsidRDefault="003C0635" w:rsidP="003C0635">
      <w:r>
        <w:t xml:space="preserve">On exception create and return a FAIL response including the error message and stack trace. </w:t>
      </w:r>
    </w:p>
    <w:p w14:paraId="78467EC7" w14:textId="77777777" w:rsidR="003C0635" w:rsidRDefault="003C0635" w:rsidP="003C0635">
      <w:r>
        <w:t>Otherwise return a SUCCESS response including the national identity.</w:t>
      </w:r>
    </w:p>
    <w:p w14:paraId="7B633665" w14:textId="2388A942"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14:paraId="1E472361" w14:textId="6A167A6A"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14:paraId="2A2501CD" w14:textId="77777777"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14:paraId="68C2ECD6" w14:textId="77777777" w:rsidR="0058198E" w:rsidRDefault="0058198E" w:rsidP="0016596B">
      <w:pPr>
        <w:spacing w:after="0"/>
      </w:pPr>
    </w:p>
    <w:p w14:paraId="1904C601" w14:textId="77777777" w:rsidR="0058198E" w:rsidRDefault="0058198E" w:rsidP="0016596B">
      <w:pPr>
        <w:spacing w:after="0"/>
      </w:pPr>
      <w:r>
        <w:t>Find the MASTER for the National Id provided</w:t>
      </w:r>
    </w:p>
    <w:p w14:paraId="672CDC4B" w14:textId="77777777"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14:paraId="3F0C1179" w14:textId="77777777" w:rsidR="00D726E7" w:rsidRDefault="00D726E7" w:rsidP="0016596B">
      <w:pPr>
        <w:spacing w:after="0"/>
      </w:pPr>
    </w:p>
    <w:p w14:paraId="4D071BD5" w14:textId="77777777"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14:paraId="24C3A228" w14:textId="77777777"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14:paraId="0030A1F7" w14:textId="77777777" w:rsidR="007E2130" w:rsidRDefault="007E2130" w:rsidP="0016596B">
      <w:pPr>
        <w:spacing w:after="0"/>
      </w:pPr>
      <w:r>
        <w:tab/>
        <w:t>If found</w:t>
      </w:r>
    </w:p>
    <w:p w14:paraId="64C23481" w14:textId="77777777"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14:paraId="0965266A" w14:textId="77777777"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14:paraId="3C1F5627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7F6171" w14:textId="6D24E984"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14:paraId="1938F0E9" w14:textId="77777777" w:rsidR="003C0635" w:rsidRDefault="003C0635" w:rsidP="003C0635">
      <w:pPr>
        <w:pStyle w:val="Heading2"/>
      </w:pPr>
      <w:r>
        <w:t>Returns</w:t>
      </w:r>
    </w:p>
    <w:p w14:paraId="387ECCD9" w14:textId="77777777" w:rsidR="003C0635" w:rsidRDefault="003C0635" w:rsidP="003C0635">
      <w:proofErr w:type="spellStart"/>
      <w:r>
        <w:t>UKRDCIndexManagerResponse</w:t>
      </w:r>
      <w:proofErr w:type="spellEnd"/>
    </w:p>
    <w:p w14:paraId="73856F21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61053E12" w14:textId="10D17B43"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14:paraId="212B26C3" w14:textId="77777777" w:rsidR="003C0635" w:rsidRDefault="003C0635" w:rsidP="003C0635">
      <w:r>
        <w:t xml:space="preserve">On exception create and return a FAIL response including the error message and stack trace. </w:t>
      </w:r>
    </w:p>
    <w:p w14:paraId="0F7AC1BD" w14:textId="77777777" w:rsidR="003C0635" w:rsidRDefault="003C0635" w:rsidP="003C0635">
      <w:r>
        <w:t>Otherwise return a SUCCESS response including the national identity.</w:t>
      </w:r>
    </w:p>
    <w:p w14:paraId="560DDEB0" w14:textId="1128D1E0"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14:paraId="19C9D09E" w14:textId="4B09E7C9" w:rsidR="00295664" w:rsidRPr="00295664" w:rsidRDefault="00295664" w:rsidP="0016596B">
      <w:pPr>
        <w:spacing w:after="0"/>
      </w:pPr>
      <w:r>
        <w:t>// API call will be used for a Manual Link</w:t>
      </w:r>
    </w:p>
    <w:p w14:paraId="6E550973" w14:textId="77777777" w:rsidR="00270CC8" w:rsidRDefault="00295664" w:rsidP="0016596B">
      <w:pPr>
        <w:spacing w:after="0"/>
      </w:pPr>
      <w:r>
        <w:t>Find a LINK for the master id and person id provided</w:t>
      </w:r>
    </w:p>
    <w:p w14:paraId="4F5868A1" w14:textId="77777777" w:rsidR="00295664" w:rsidRDefault="00295664" w:rsidP="0016596B">
      <w:pPr>
        <w:spacing w:after="0"/>
      </w:pPr>
    </w:p>
    <w:p w14:paraId="0DB2B90A" w14:textId="77777777" w:rsidR="00295664" w:rsidRDefault="00295664" w:rsidP="0016596B">
      <w:pPr>
        <w:spacing w:after="0"/>
      </w:pPr>
      <w:r>
        <w:t>If exists</w:t>
      </w:r>
    </w:p>
    <w:p w14:paraId="1C71723A" w14:textId="77777777" w:rsidR="00295664" w:rsidRDefault="00295664" w:rsidP="0016596B">
      <w:pPr>
        <w:spacing w:after="0"/>
      </w:pPr>
      <w:r>
        <w:tab/>
        <w:t>Reject</w:t>
      </w:r>
    </w:p>
    <w:p w14:paraId="4737DA62" w14:textId="77777777" w:rsidR="00295664" w:rsidRDefault="00295664" w:rsidP="0016596B">
      <w:pPr>
        <w:spacing w:after="0"/>
      </w:pPr>
    </w:p>
    <w:p w14:paraId="44C1CE19" w14:textId="77777777" w:rsidR="00295664" w:rsidRDefault="00295664" w:rsidP="0016596B">
      <w:pPr>
        <w:spacing w:after="0"/>
      </w:pPr>
      <w:r>
        <w:t>Create LINK</w:t>
      </w:r>
    </w:p>
    <w:p w14:paraId="5A0C6F85" w14:textId="77777777"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363D"/>
    <w:rsid w:val="00D70CEB"/>
    <w:rsid w:val="00D726E7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2F4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8</cp:revision>
  <dcterms:created xsi:type="dcterms:W3CDTF">2018-03-05T17:54:00Z</dcterms:created>
  <dcterms:modified xsi:type="dcterms:W3CDTF">2018-03-05T19:53:00Z</dcterms:modified>
</cp:coreProperties>
</file>