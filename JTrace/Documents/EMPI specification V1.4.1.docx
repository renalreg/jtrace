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6D230" w14:textId="77777777" w:rsidR="002977A5" w:rsidRDefault="002977A5" w:rsidP="000C1613">
      <w:pPr>
        <w:pStyle w:val="Heading1"/>
      </w:pPr>
      <w:r>
        <w:t>Change</w:t>
      </w:r>
    </w:p>
    <w:p w14:paraId="56DA6B61" w14:textId="034DB722" w:rsidR="00923076" w:rsidRDefault="00D62853" w:rsidP="00D62853">
      <w:r>
        <w:t>Updated</w:t>
      </w:r>
      <w:r w:rsidR="00923076">
        <w:t xml:space="preserve"> </w:t>
      </w:r>
      <w:del w:id="0" w:author="Nick Jones" w:date="2020-06-05T12:20:00Z">
        <w:r w:rsidR="00B43584" w:rsidDel="00605B99">
          <w:delText>30</w:delText>
        </w:r>
        <w:r w:rsidR="00B43584" w:rsidRPr="00605B99" w:rsidDel="00605B99">
          <w:rPr>
            <w:vertAlign w:val="superscript"/>
          </w:rPr>
          <w:delText>th</w:delText>
        </w:r>
        <w:r w:rsidR="00B43584" w:rsidDel="00605B99">
          <w:delText xml:space="preserve"> </w:delText>
        </w:r>
      </w:del>
      <w:ins w:id="1" w:author="Nick Jones" w:date="2020-06-05T12:20:00Z">
        <w:r w:rsidR="00605B99">
          <w:t>5</w:t>
        </w:r>
        <w:r w:rsidR="00605B99" w:rsidRPr="00605B99">
          <w:rPr>
            <w:vertAlign w:val="superscript"/>
            <w:rPrChange w:id="2" w:author="Nick Jones" w:date="2020-06-05T12:20:00Z">
              <w:rPr/>
            </w:rPrChange>
          </w:rPr>
          <w:t>th</w:t>
        </w:r>
        <w:r w:rsidR="00605B99">
          <w:t xml:space="preserve"> June 2000</w:t>
        </w:r>
      </w:ins>
      <w:del w:id="3" w:author="Nick Jones" w:date="2020-06-05T12:20:00Z">
        <w:r w:rsidR="00B43584" w:rsidDel="00605B99">
          <w:delText>November 2019</w:delText>
        </w:r>
      </w:del>
      <w:r w:rsidR="00B43584">
        <w:t xml:space="preserve"> to 1.4.</w:t>
      </w:r>
      <w:ins w:id="4" w:author="Nick Jones" w:date="2020-06-05T12:20:00Z">
        <w:r w:rsidR="00605B99">
          <w:t>1</w:t>
        </w:r>
      </w:ins>
      <w:del w:id="5" w:author="Nick Jones" w:date="2020-06-05T12:20:00Z">
        <w:r w:rsidR="00B43584" w:rsidDel="00605B99">
          <w:delText>0</w:delText>
        </w:r>
      </w:del>
      <w:r w:rsidR="00BC05A9">
        <w:t xml:space="preserve"> </w:t>
      </w:r>
    </w:p>
    <w:p w14:paraId="14565077" w14:textId="77777777" w:rsidR="00D62853" w:rsidRDefault="00D62853" w:rsidP="00923076">
      <w:pPr>
        <w:pStyle w:val="Heading2"/>
      </w:pPr>
      <w:r>
        <w:t>Main Changes</w:t>
      </w:r>
    </w:p>
    <w:p w14:paraId="62129D95" w14:textId="60AC9130" w:rsidR="00784D68" w:rsidRDefault="00B43584" w:rsidP="00EE3028">
      <w:pPr>
        <w:pStyle w:val="ListParagraph"/>
        <w:numPr>
          <w:ilvl w:val="0"/>
          <w:numId w:val="6"/>
        </w:numPr>
        <w:rPr>
          <w:ins w:id="6" w:author="Nick Jones" w:date="2020-06-05T12:20:00Z"/>
        </w:rPr>
      </w:pPr>
      <w:del w:id="7" w:author="Nick Jones" w:date="2020-06-05T12:20:00Z">
        <w:r w:rsidDel="00605B99">
          <w:delText>Unlink API</w:delText>
        </w:r>
      </w:del>
      <w:ins w:id="8" w:author="Nick Jones" w:date="2020-06-05T12:20:00Z">
        <w:r w:rsidR="00605B99">
          <w:t>Change to linking on change of NHS Number</w:t>
        </w:r>
      </w:ins>
    </w:p>
    <w:p w14:paraId="7E7B1A28" w14:textId="58EA7610" w:rsidR="00463FA4" w:rsidRDefault="00463FA4">
      <w:pPr>
        <w:pStyle w:val="ListParagraph"/>
        <w:numPr>
          <w:ilvl w:val="1"/>
          <w:numId w:val="6"/>
        </w:numPr>
        <w:rPr>
          <w:ins w:id="9" w:author="Nick Jones" w:date="2020-06-19T07:35:00Z"/>
        </w:rPr>
      </w:pPr>
      <w:ins w:id="10" w:author="Nick Jones" w:date="2020-06-19T07:35:00Z">
        <w:r>
          <w:t xml:space="preserve">Section 5.6 </w:t>
        </w:r>
        <w:r>
          <w:t>–</w:t>
        </w:r>
        <w:r>
          <w:t xml:space="preserve"> Update</w:t>
        </w:r>
      </w:ins>
    </w:p>
    <w:p w14:paraId="5CD19356" w14:textId="77777777" w:rsidR="00463FA4" w:rsidRDefault="00463FA4">
      <w:pPr>
        <w:pStyle w:val="ListParagraph"/>
        <w:numPr>
          <w:ilvl w:val="1"/>
          <w:numId w:val="6"/>
        </w:numPr>
        <w:rPr>
          <w:ins w:id="11" w:author="Nick Jones" w:date="2020-06-19T07:35:00Z"/>
        </w:rPr>
      </w:pPr>
      <w:ins w:id="12" w:author="Nick Jones" w:date="2020-06-19T07:35:00Z">
        <w:r>
          <w:t xml:space="preserve">Section 5.8 </w:t>
        </w:r>
        <w:r>
          <w:t>–</w:t>
        </w:r>
        <w:r>
          <w:t xml:space="preserve"> Create UKRDC Links</w:t>
        </w:r>
      </w:ins>
    </w:p>
    <w:p w14:paraId="293EE9CD" w14:textId="62675C27" w:rsidR="00605B99" w:rsidRDefault="00605B99">
      <w:pPr>
        <w:pStyle w:val="ListParagraph"/>
        <w:numPr>
          <w:ilvl w:val="1"/>
          <w:numId w:val="6"/>
        </w:numPr>
        <w:rPr>
          <w:ins w:id="13" w:author="Nick Jones" w:date="2020-06-19T07:36:00Z"/>
        </w:rPr>
      </w:pPr>
      <w:ins w:id="14" w:author="Nick Jones" w:date="2020-06-05T12:24:00Z">
        <w:r>
          <w:t>Section 5.10</w:t>
        </w:r>
      </w:ins>
      <w:ins w:id="15" w:author="Nick Jones" w:date="2020-06-19T07:36:00Z">
        <w:r w:rsidR="00463FA4">
          <w:t xml:space="preserve"> </w:t>
        </w:r>
        <w:r w:rsidR="00463FA4">
          <w:t>–</w:t>
        </w:r>
        <w:r w:rsidR="00463FA4">
          <w:t xml:space="preserve"> Update UKRDC links</w:t>
        </w:r>
      </w:ins>
    </w:p>
    <w:p w14:paraId="32473576" w14:textId="2B8D4C28" w:rsidR="00463FA4" w:rsidRDefault="00463FA4">
      <w:pPr>
        <w:pStyle w:val="ListParagraph"/>
        <w:numPr>
          <w:ilvl w:val="1"/>
          <w:numId w:val="6"/>
        </w:numPr>
        <w:pPrChange w:id="16" w:author="Nick Jones" w:date="2020-06-05T12:20:00Z">
          <w:pPr>
            <w:pStyle w:val="ListParagraph"/>
            <w:numPr>
              <w:numId w:val="6"/>
            </w:numPr>
            <w:ind w:hanging="360"/>
          </w:pPr>
        </w:pPrChange>
      </w:pPr>
      <w:ins w:id="17" w:author="Nick Jones" w:date="2020-06-19T07:36:00Z">
        <w:r>
          <w:t xml:space="preserve">Section 5.11 </w:t>
        </w:r>
        <w:r>
          <w:t>–</w:t>
        </w:r>
        <w:r>
          <w:t xml:space="preserve"> Delete UKRDC Link</w:t>
        </w:r>
      </w:ins>
    </w:p>
    <w:p w14:paraId="1789D74B" w14:textId="1D751AD8" w:rsidR="00A26BFE" w:rsidRDefault="00A26BFE" w:rsidP="00EE3028">
      <w:pPr>
        <w:pStyle w:val="ListParagraph"/>
        <w:numPr>
          <w:ilvl w:val="0"/>
          <w:numId w:val="6"/>
        </w:numPr>
      </w:pPr>
      <w:del w:id="18" w:author="Nick Jones" w:date="2020-06-05T12:20:00Z">
        <w:r w:rsidDel="00605B99">
          <w:delText>Improve documentation of Link API</w:delText>
        </w:r>
      </w:del>
    </w:p>
    <w:p w14:paraId="7F344CEB" w14:textId="77777777" w:rsidR="006A1008" w:rsidRDefault="006A1008" w:rsidP="000C1613">
      <w:pPr>
        <w:pStyle w:val="Heading1"/>
      </w:pPr>
      <w:r>
        <w:t>EMPI Data Structures</w:t>
      </w:r>
    </w:p>
    <w:p w14:paraId="1477D3E0" w14:textId="77777777" w:rsidR="00BE12BA" w:rsidRPr="00BE12BA" w:rsidRDefault="00BE12BA" w:rsidP="00BE12BA">
      <w:r>
        <w:t>The EMPI schema is a separate schema from the repository.</w:t>
      </w:r>
    </w:p>
    <w:p w14:paraId="5407FFA2" w14:textId="77777777" w:rsidR="006A1008" w:rsidRDefault="006A1008" w:rsidP="006A1008">
      <w:pPr>
        <w:pStyle w:val="Heading2"/>
      </w:pPr>
      <w:r>
        <w:t>Person</w:t>
      </w:r>
    </w:p>
    <w:p w14:paraId="51E6B9B9" w14:textId="77777777"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14:paraId="1B6FE02D" w14:textId="77777777"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14:paraId="2DF7DC64" w14:textId="77777777" w:rsidR="006A1008" w:rsidRDefault="006A1008" w:rsidP="006A1008">
      <w:pPr>
        <w:pStyle w:val="Heading2"/>
      </w:pPr>
      <w:r>
        <w:t>MasterRecord</w:t>
      </w:r>
    </w:p>
    <w:p w14:paraId="18CEAB18" w14:textId="77777777" w:rsidR="006A1008" w:rsidRDefault="006A1008" w:rsidP="006A1008">
      <w:r>
        <w:t xml:space="preserve">A national master </w:t>
      </w:r>
      <w:proofErr w:type="gramStart"/>
      <w:r>
        <w:t>record</w:t>
      </w:r>
      <w:proofErr w:type="gramEnd"/>
      <w:r>
        <w:t>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14:paraId="4B866520" w14:textId="77777777" w:rsidR="006A1008" w:rsidRDefault="006A1008" w:rsidP="006A1008">
      <w:pPr>
        <w:pStyle w:val="Heading2"/>
      </w:pPr>
      <w:r>
        <w:t>LinkRecord</w:t>
      </w:r>
    </w:p>
    <w:p w14:paraId="7DE2594F" w14:textId="77777777" w:rsidR="006A1008" w:rsidRDefault="006A1008" w:rsidP="006A1008">
      <w:r>
        <w:t>A simple x-reference table between the Person and MasterRecord. This identifies verified links between a person and a master record.</w:t>
      </w:r>
    </w:p>
    <w:p w14:paraId="6F891FFC" w14:textId="77777777"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14:paraId="7A9D0326" w14:textId="77777777"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14:paraId="748ECBB4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14:paraId="25299ED2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proofErr w:type="gramStart"/>
      <w:r w:rsidRPr="007E4BC5">
        <w:rPr>
          <w:color w:val="7030A0"/>
        </w:rPr>
        <w:t>lr.masterid</w:t>
      </w:r>
      <w:proofErr w:type="spellEnd"/>
      <w:proofErr w:type="gramEnd"/>
      <w:r w:rsidRPr="007E4BC5">
        <w:rPr>
          <w:color w:val="7030A0"/>
        </w:rPr>
        <w:t xml:space="preserve"> = mr.id </w:t>
      </w:r>
    </w:p>
    <w:p w14:paraId="48BE9D74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14:paraId="53AB49B3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</w:t>
      </w:r>
      <w:proofErr w:type="spellEnd"/>
      <w:proofErr w:type="gramEnd"/>
      <w:r w:rsidRPr="007E4BC5">
        <w:rPr>
          <w:color w:val="7030A0"/>
        </w:rPr>
        <w:t xml:space="preserve"> = 'RR3000001' </w:t>
      </w:r>
    </w:p>
    <w:p w14:paraId="6D373AB5" w14:textId="77777777"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14:paraId="7AD4140E" w14:textId="77777777" w:rsidR="006A1008" w:rsidRDefault="00B808DB" w:rsidP="00B808DB">
      <w:pPr>
        <w:pStyle w:val="Heading2"/>
      </w:pPr>
      <w:r>
        <w:t>Relationship between Masters</w:t>
      </w:r>
    </w:p>
    <w:p w14:paraId="35126947" w14:textId="77777777"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14:paraId="1E5D9CF1" w14:textId="77777777"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14:paraId="085A7C5B" w14:textId="77777777" w:rsidR="001338B2" w:rsidRDefault="001338B2" w:rsidP="001338B2">
      <w:pPr>
        <w:pStyle w:val="Heading2"/>
      </w:pPr>
      <w:r>
        <w:t>Links to the Repository</w:t>
      </w:r>
    </w:p>
    <w:p w14:paraId="12616862" w14:textId="77777777" w:rsid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14:paraId="3DEE295B" w14:textId="77777777" w:rsidR="00E87542" w:rsidRDefault="00E87542" w:rsidP="00E87542">
      <w:pPr>
        <w:pStyle w:val="Heading2"/>
      </w:pPr>
      <w:proofErr w:type="spellStart"/>
      <w:r>
        <w:lastRenderedPageBreak/>
        <w:t>PIDXRef</w:t>
      </w:r>
      <w:proofErr w:type="spellEnd"/>
    </w:p>
    <w:p w14:paraId="74B552E9" w14:textId="77777777" w:rsidR="00E87542" w:rsidRDefault="00E87542" w:rsidP="00E87542">
      <w:r>
        <w:t xml:space="preserve">The </w:t>
      </w:r>
      <w:proofErr w:type="spellStart"/>
      <w:r>
        <w:t>PIDXref</w:t>
      </w:r>
      <w:proofErr w:type="spellEnd"/>
      <w:r>
        <w:t xml:space="preserve"> table manages the consolidation of local patient records which arise due to local circumstances which cause a single patient from a center to present with more than one patient id. Examples being Cardiff where records can present with or without a suffix to the MRN or centers which consolidate data from more than one issuing authority.</w:t>
      </w:r>
    </w:p>
    <w:p w14:paraId="6B3AA017" w14:textId="77777777" w:rsidR="00E87542" w:rsidRDefault="00E87542" w:rsidP="00E87542">
      <w:r>
        <w:t xml:space="preserve">The </w:t>
      </w:r>
      <w:proofErr w:type="spellStart"/>
      <w:r>
        <w:t>PIDXref</w:t>
      </w:r>
      <w:proofErr w:type="spellEnd"/>
      <w:r>
        <w:t xml:space="preserve"> acts as a pre-deduplication process which means that the core EMPI only needs to manage 1 single validated local patient identity for each center and can focus on matching local records to national records.</w:t>
      </w:r>
    </w:p>
    <w:p w14:paraId="431C7E7A" w14:textId="77777777" w:rsidR="00E87542" w:rsidRDefault="00E87542" w:rsidP="00E87542">
      <w:proofErr w:type="spellStart"/>
      <w:r>
        <w:t>PIDXref</w:t>
      </w:r>
      <w:proofErr w:type="spellEnd"/>
      <w:r>
        <w:t xml:space="preserve"> </w:t>
      </w:r>
      <w:proofErr w:type="spellStart"/>
      <w:r>
        <w:t>croff</w:t>
      </w:r>
      <w:proofErr w:type="spellEnd"/>
      <w:r>
        <w:t xml:space="preserve">-references the generated PID </w:t>
      </w:r>
      <w:r>
        <w:t>–</w:t>
      </w:r>
      <w:r>
        <w:t xml:space="preserve"> which is effectively a consolidated local patient id or CLPID </w:t>
      </w:r>
      <w:r>
        <w:t>–</w:t>
      </w:r>
      <w:r>
        <w:t xml:space="preserve"> with the key data coming in from the center (Sending Facility, Sending Extract, and Local Id).</w:t>
      </w:r>
    </w:p>
    <w:p w14:paraId="372CEC5B" w14:textId="77777777" w:rsidR="00E87542" w:rsidRPr="00E87542" w:rsidRDefault="00E87542" w:rsidP="00E87542">
      <w:r>
        <w:t xml:space="preserve">The PID on the </w:t>
      </w:r>
      <w:proofErr w:type="spellStart"/>
      <w:r>
        <w:t>PIDXref</w:t>
      </w:r>
      <w:proofErr w:type="spellEnd"/>
      <w:r>
        <w:t xml:space="preserve"> is then the id that is used throughout the EMPI (and the UKRDC Repository)</w:t>
      </w:r>
    </w:p>
    <w:p w14:paraId="51743753" w14:textId="77777777" w:rsidR="001D4990" w:rsidRDefault="001D4990" w:rsidP="000C1613">
      <w:pPr>
        <w:pStyle w:val="Heading1"/>
      </w:pPr>
      <w:r>
        <w:t>Client</w:t>
      </w:r>
    </w:p>
    <w:p w14:paraId="727B43F1" w14:textId="77777777" w:rsidR="001D4990" w:rsidRDefault="001D4990" w:rsidP="001D4990">
      <w:r>
        <w:t>The Client (the repository) will create a Person record containing</w:t>
      </w:r>
    </w:p>
    <w:p w14:paraId="7DEA57C1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14:paraId="223573D6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14:paraId="77A9A1CB" w14:textId="77777777"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14:paraId="41B0ECC5" w14:textId="77777777"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14:paraId="3B781D81" w14:textId="77777777"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14:paraId="0A10B2D6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A96E78" w14:textId="77777777" w:rsidR="00550731" w:rsidRDefault="00550731" w:rsidP="00CE440E">
      <w:pPr>
        <w:pStyle w:val="Heading1"/>
      </w:pPr>
      <w:r>
        <w:lastRenderedPageBreak/>
        <w:t>API: Validate</w:t>
      </w:r>
    </w:p>
    <w:p w14:paraId="27FFCA50" w14:textId="77777777" w:rsidR="00550731" w:rsidRDefault="00550731" w:rsidP="00550731">
      <w:pPr>
        <w:pStyle w:val="Heading2"/>
      </w:pPr>
      <w:r>
        <w:t>Returns</w:t>
      </w:r>
    </w:p>
    <w:p w14:paraId="1B0114F0" w14:textId="77777777" w:rsidR="00550731" w:rsidRDefault="00550731" w:rsidP="00550731">
      <w:proofErr w:type="spellStart"/>
      <w:r>
        <w:t>UKRDCIndexManagerResponse</w:t>
      </w:r>
      <w:proofErr w:type="spellEnd"/>
    </w:p>
    <w:p w14:paraId="138D05AB" w14:textId="77777777" w:rsidR="00550731" w:rsidRDefault="00550731" w:rsidP="00550731">
      <w:pPr>
        <w:pStyle w:val="Heading2"/>
      </w:pPr>
      <w:proofErr w:type="spellStart"/>
      <w:r>
        <w:t>Behaviour</w:t>
      </w:r>
      <w:proofErr w:type="spellEnd"/>
    </w:p>
    <w:p w14:paraId="241F39BB" w14:textId="77777777" w:rsidR="00550731" w:rsidRDefault="00550731" w:rsidP="00550731">
      <w:r>
        <w:t xml:space="preserve">Call </w:t>
      </w:r>
      <w:proofErr w:type="spellStart"/>
      <w:r w:rsidR="00FF5135">
        <w:t>V</w:t>
      </w:r>
      <w:r>
        <w:t>alidateInternal</w:t>
      </w:r>
      <w:proofErr w:type="spellEnd"/>
    </w:p>
    <w:p w14:paraId="5CF66EC8" w14:textId="77777777" w:rsidR="00AE3907" w:rsidRDefault="00AE3907" w:rsidP="00550731">
      <w:r>
        <w:t xml:space="preserve">Call </w:t>
      </w:r>
      <w:proofErr w:type="spellStart"/>
      <w:r>
        <w:t>ValidateAgainstEMPI</w:t>
      </w:r>
      <w:proofErr w:type="spellEnd"/>
    </w:p>
    <w:p w14:paraId="7504E32B" w14:textId="77777777" w:rsidR="00550731" w:rsidRDefault="00550731" w:rsidP="00550731">
      <w:r>
        <w:t xml:space="preserve">On exception create and return a FAIL response including the error message and stack trace. </w:t>
      </w:r>
    </w:p>
    <w:p w14:paraId="578BD3C4" w14:textId="77777777" w:rsidR="00550731" w:rsidRDefault="00550731" w:rsidP="00550731">
      <w:r>
        <w:t>Otherwise return a SUCCESS response including the national identity.</w:t>
      </w:r>
    </w:p>
    <w:p w14:paraId="2A47FCD1" w14:textId="77777777" w:rsidR="00550731" w:rsidRDefault="00FF5135" w:rsidP="00550731">
      <w:pPr>
        <w:pStyle w:val="Heading2"/>
      </w:pPr>
      <w:proofErr w:type="spellStart"/>
      <w:r>
        <w:t>V</w:t>
      </w:r>
      <w:r w:rsidR="00550731">
        <w:t>alidateInternal</w:t>
      </w:r>
      <w:proofErr w:type="spellEnd"/>
    </w:p>
    <w:p w14:paraId="26BAA602" w14:textId="77777777"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14:paraId="617F6A86" w14:textId="77777777"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14:paraId="702681AD" w14:textId="77777777"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14:paraId="1049B260" w14:textId="77777777"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14:paraId="764CCF55" w14:textId="77777777"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14:paraId="7BBAF480" w14:textId="77777777"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14:paraId="4E42BFD2" w14:textId="77777777"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14:paraId="71C5B5BA" w14:textId="77777777"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14:paraId="48D983A0" w14:textId="77777777" w:rsidR="00AE3907" w:rsidRDefault="00AE3907" w:rsidP="00AE3907">
      <w:pPr>
        <w:pStyle w:val="Heading2"/>
      </w:pPr>
      <w:proofErr w:type="spellStart"/>
      <w:r>
        <w:t>ValidateAgainstEMPI</w:t>
      </w:r>
      <w:proofErr w:type="spellEnd"/>
    </w:p>
    <w:p w14:paraId="5B9B700F" w14:textId="77777777" w:rsidR="00AE3907" w:rsidRDefault="00AE3907" w:rsidP="00AE3907">
      <w:r>
        <w:t xml:space="preserve">If skip duplicate check option is </w:t>
      </w:r>
      <w:proofErr w:type="gramStart"/>
      <w:r>
        <w:t>set</w:t>
      </w:r>
      <w:proofErr w:type="gramEnd"/>
      <w:r>
        <w:t xml:space="preserve"> then return. (</w:t>
      </w:r>
      <w:r w:rsidR="00466A6D">
        <w:t xml:space="preserve">skip is set to allow </w:t>
      </w:r>
      <w:r w:rsidR="00466A6D">
        <w:t>“</w:t>
      </w:r>
      <w:r w:rsidR="00466A6D">
        <w:t>fake</w:t>
      </w:r>
      <w:r w:rsidR="00466A6D">
        <w:t>”</w:t>
      </w:r>
      <w:r w:rsidR="00466A6D">
        <w:t xml:space="preserve"> MRNs sent by</w:t>
      </w:r>
      <w:r>
        <w:t xml:space="preserve"> RADAR) </w:t>
      </w:r>
    </w:p>
    <w:p w14:paraId="7526CE9B" w14:textId="77777777" w:rsidR="00AE3907" w:rsidRDefault="00AE3907" w:rsidP="00AE3907">
      <w:r>
        <w:t>For each national Id on the inbound record that already exists in the EMPI</w:t>
      </w:r>
    </w:p>
    <w:p w14:paraId="6CD1045F" w14:textId="77777777" w:rsidR="00AE3907" w:rsidRPr="00AE3907" w:rsidRDefault="00AE3907" w:rsidP="00D62853">
      <w:r>
        <w:tab/>
      </w:r>
      <w:r w:rsidR="00D87D5E">
        <w:t xml:space="preserve">Count </w:t>
      </w:r>
      <w:r>
        <w:t>links to this Master f</w:t>
      </w:r>
      <w:r w:rsidR="006E348D">
        <w:t>rom this Unit (</w:t>
      </w:r>
      <w:r>
        <w:t>Originator</w:t>
      </w:r>
      <w:r w:rsidR="006E348D">
        <w:t>)</w:t>
      </w:r>
      <w:r w:rsidR="00D87D5E">
        <w:t xml:space="preserve"> - excluding current record</w:t>
      </w:r>
    </w:p>
    <w:p w14:paraId="29A1984A" w14:textId="77777777" w:rsidR="00AE3907" w:rsidRDefault="00AE3907" w:rsidP="00D62853">
      <w:pPr>
        <w:pStyle w:val="ListParagraph"/>
        <w:numPr>
          <w:ilvl w:val="1"/>
          <w:numId w:val="2"/>
        </w:numPr>
      </w:pPr>
      <w:r>
        <w:t xml:space="preserve">If any exist </w:t>
      </w:r>
      <w:r>
        <w:t>–</w:t>
      </w:r>
      <w:r>
        <w:t xml:space="preserve"> reject the record</w:t>
      </w:r>
    </w:p>
    <w:p w14:paraId="375C1863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206F12" w14:textId="77777777" w:rsidR="009716E2" w:rsidRDefault="005B4551" w:rsidP="00CE440E">
      <w:pPr>
        <w:pStyle w:val="Heading1"/>
      </w:pPr>
      <w:r>
        <w:lastRenderedPageBreak/>
        <w:t>API</w:t>
      </w:r>
      <w:r w:rsidR="0058198E">
        <w:t xml:space="preserve">: </w:t>
      </w:r>
      <w:r w:rsidR="00433755">
        <w:t>Store</w:t>
      </w:r>
    </w:p>
    <w:p w14:paraId="6E51EEF6" w14:textId="77777777" w:rsidR="00433755" w:rsidRDefault="00433755" w:rsidP="00433755">
      <w:pPr>
        <w:pStyle w:val="Heading2"/>
      </w:pPr>
      <w:r>
        <w:t xml:space="preserve">Returns </w:t>
      </w:r>
    </w:p>
    <w:p w14:paraId="58494302" w14:textId="77777777" w:rsidR="00433755" w:rsidRDefault="00433755" w:rsidP="00DA325C">
      <w:proofErr w:type="spellStart"/>
      <w:r>
        <w:t>UKRDCIndexManagerResponse</w:t>
      </w:r>
      <w:proofErr w:type="spellEnd"/>
    </w:p>
    <w:p w14:paraId="0D9C9672" w14:textId="77777777" w:rsidR="00433755" w:rsidRDefault="00433755" w:rsidP="00433755">
      <w:pPr>
        <w:pStyle w:val="Heading2"/>
      </w:pPr>
      <w:proofErr w:type="spellStart"/>
      <w:r>
        <w:t>Behaviour</w:t>
      </w:r>
      <w:proofErr w:type="spellEnd"/>
    </w:p>
    <w:p w14:paraId="4B444A69" w14:textId="77777777" w:rsidR="00550731" w:rsidRDefault="00550731" w:rsidP="00550731">
      <w:r>
        <w:t>Call Create or Update</w:t>
      </w:r>
    </w:p>
    <w:p w14:paraId="15E7846D" w14:textId="77777777" w:rsidR="00550731" w:rsidRDefault="00550731" w:rsidP="00550731">
      <w:r>
        <w:t xml:space="preserve">On exception create and return a FAIL response including the error message and stack trace. </w:t>
      </w:r>
    </w:p>
    <w:p w14:paraId="6DCFFAC0" w14:textId="77777777" w:rsidR="00550731" w:rsidRDefault="00550731" w:rsidP="00550731">
      <w:r>
        <w:t>Otherwise return a SUCCESS response including the national identity.</w:t>
      </w:r>
    </w:p>
    <w:p w14:paraId="5ED37795" w14:textId="77777777" w:rsidR="00550731" w:rsidRPr="00550731" w:rsidRDefault="00550731" w:rsidP="00DA325C">
      <w:pPr>
        <w:pStyle w:val="Heading2"/>
      </w:pPr>
      <w:r>
        <w:t xml:space="preserve">Create </w:t>
      </w:r>
      <w:proofErr w:type="gramStart"/>
      <w:r>
        <w:t>Or</w:t>
      </w:r>
      <w:proofErr w:type="gramEnd"/>
      <w:r>
        <w:t xml:space="preserve"> Update</w:t>
      </w:r>
    </w:p>
    <w:p w14:paraId="719F7541" w14:textId="77777777" w:rsidR="002977A5" w:rsidRDefault="002977A5" w:rsidP="00CF43DE">
      <w:pPr>
        <w:spacing w:after="0"/>
      </w:pPr>
      <w:r>
        <w:t xml:space="preserve">If effective date is not </w:t>
      </w:r>
      <w:proofErr w:type="gramStart"/>
      <w:r>
        <w:t>provided</w:t>
      </w:r>
      <w:proofErr w:type="gramEnd"/>
      <w:r>
        <w:t xml:space="preserve"> then default to today.</w:t>
      </w:r>
    </w:p>
    <w:p w14:paraId="0D622E8F" w14:textId="77777777" w:rsidR="00CF43DE" w:rsidRDefault="00CF43DE" w:rsidP="00CF43DE">
      <w:pPr>
        <w:spacing w:after="0"/>
      </w:pPr>
    </w:p>
    <w:p w14:paraId="0AA0E5D1" w14:textId="77777777" w:rsidR="002977A5" w:rsidRDefault="00FF51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 w:rsidR="003451ED" w:rsidRPr="003451ED">
        <w:rPr>
          <w:b/>
        </w:rPr>
        <w:t>Validate</w:t>
      </w:r>
      <w:r>
        <w:rPr>
          <w:b/>
        </w:rPr>
        <w:t>Internal</w:t>
      </w:r>
      <w:proofErr w:type="spellEnd"/>
    </w:p>
    <w:p w14:paraId="599D2970" w14:textId="77777777" w:rsidR="003A7D35" w:rsidRPr="003451ED" w:rsidRDefault="003A7D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>
        <w:rPr>
          <w:b/>
        </w:rPr>
        <w:t>Standardise</w:t>
      </w:r>
      <w:proofErr w:type="spellEnd"/>
    </w:p>
    <w:p w14:paraId="7D4B9576" w14:textId="77777777" w:rsidR="00CF43DE" w:rsidRDefault="00CF43DE" w:rsidP="00CF43DE">
      <w:pPr>
        <w:spacing w:after="0"/>
      </w:pPr>
    </w:p>
    <w:p w14:paraId="57B1BFA9" w14:textId="77777777"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14:paraId="59129088" w14:textId="77777777"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14:paraId="383F9EF4" w14:textId="77777777"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14:paraId="7BC1BF8B" w14:textId="77777777"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14:paraId="52DE2D95" w14:textId="77777777"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14:paraId="30879129" w14:textId="77777777" w:rsidR="003A7D35" w:rsidRDefault="003A7D35" w:rsidP="001D4990">
      <w:pPr>
        <w:pStyle w:val="Heading2"/>
      </w:pPr>
      <w:proofErr w:type="spellStart"/>
      <w:r>
        <w:t>Standardise</w:t>
      </w:r>
      <w:proofErr w:type="spellEnd"/>
    </w:p>
    <w:p w14:paraId="5BD8982D" w14:textId="77777777" w:rsidR="003A7D35" w:rsidRDefault="003A7D35" w:rsidP="003A7D35">
      <w:r>
        <w:t>Left and right trim and convert to upper case</w:t>
      </w:r>
    </w:p>
    <w:p w14:paraId="1F52DEBA" w14:textId="77777777" w:rsidR="003A7D35" w:rsidRDefault="003A7D35" w:rsidP="003A7D35">
      <w:pPr>
        <w:pStyle w:val="ListParagraph"/>
        <w:numPr>
          <w:ilvl w:val="0"/>
          <w:numId w:val="2"/>
        </w:numPr>
      </w:pPr>
      <w:r>
        <w:t>Given Name</w:t>
      </w:r>
    </w:p>
    <w:p w14:paraId="49373A05" w14:textId="77777777" w:rsidR="007141E2" w:rsidRDefault="007141E2" w:rsidP="003A7D35">
      <w:pPr>
        <w:pStyle w:val="ListParagraph"/>
        <w:numPr>
          <w:ilvl w:val="0"/>
          <w:numId w:val="2"/>
        </w:numPr>
      </w:pPr>
      <w:r>
        <w:t>Other Given Name</w:t>
      </w:r>
    </w:p>
    <w:p w14:paraId="66B9B159" w14:textId="77777777" w:rsidR="003A7D35" w:rsidRDefault="003A7D35" w:rsidP="003A7D35">
      <w:pPr>
        <w:pStyle w:val="ListParagraph"/>
        <w:numPr>
          <w:ilvl w:val="0"/>
          <w:numId w:val="2"/>
        </w:numPr>
      </w:pPr>
      <w:r>
        <w:t>Surname</w:t>
      </w:r>
    </w:p>
    <w:p w14:paraId="7CD593DF" w14:textId="77777777" w:rsidR="007141E2" w:rsidRDefault="007141E2" w:rsidP="003A7D35">
      <w:pPr>
        <w:pStyle w:val="ListParagraph"/>
        <w:numPr>
          <w:ilvl w:val="0"/>
          <w:numId w:val="2"/>
        </w:numPr>
      </w:pPr>
      <w:r>
        <w:t>Title</w:t>
      </w:r>
    </w:p>
    <w:p w14:paraId="2896CB79" w14:textId="77777777" w:rsidR="003A7D35" w:rsidRDefault="003A7D35" w:rsidP="003A7D35">
      <w:pPr>
        <w:pStyle w:val="ListParagraph"/>
        <w:numPr>
          <w:ilvl w:val="0"/>
          <w:numId w:val="2"/>
        </w:numPr>
      </w:pPr>
      <w:r>
        <w:t>Gender</w:t>
      </w:r>
    </w:p>
    <w:p w14:paraId="3C08A55E" w14:textId="77777777" w:rsidR="003A7D35" w:rsidRDefault="003A7D35">
      <w:pPr>
        <w:pStyle w:val="ListParagraph"/>
        <w:numPr>
          <w:ilvl w:val="0"/>
          <w:numId w:val="2"/>
        </w:numPr>
      </w:pPr>
      <w:r>
        <w:t>Postcode</w:t>
      </w:r>
    </w:p>
    <w:p w14:paraId="32BCDAC5" w14:textId="77777777" w:rsidR="007141E2" w:rsidRPr="003A7D35" w:rsidRDefault="007141E2" w:rsidP="00AE3907">
      <w:pPr>
        <w:pStyle w:val="ListParagraph"/>
        <w:numPr>
          <w:ilvl w:val="0"/>
          <w:numId w:val="2"/>
        </w:numPr>
      </w:pPr>
      <w:r>
        <w:t>Street</w:t>
      </w:r>
    </w:p>
    <w:p w14:paraId="12218652" w14:textId="77777777" w:rsidR="003A7D35" w:rsidRDefault="003A7D35" w:rsidP="003A7D35">
      <w:r>
        <w:t>Convert postcode to standard form</w:t>
      </w:r>
    </w:p>
    <w:p w14:paraId="2B2AA798" w14:textId="77777777" w:rsidR="003A7D35" w:rsidRDefault="003A7D35" w:rsidP="003A7D35">
      <w:pPr>
        <w:pStyle w:val="ListParagraph"/>
        <w:numPr>
          <w:ilvl w:val="0"/>
          <w:numId w:val="2"/>
        </w:numPr>
      </w:pPr>
      <w:r>
        <w:t>Remove any embedded spaces</w:t>
      </w:r>
    </w:p>
    <w:p w14:paraId="1E6C47B7" w14:textId="77777777"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&lt; 5 </w:t>
      </w:r>
      <w:r>
        <w:t>–</w:t>
      </w:r>
      <w:r>
        <w:t xml:space="preserve"> do nothing (invalid)</w:t>
      </w:r>
    </w:p>
    <w:p w14:paraId="3B07F49F" w14:textId="77777777"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</w:t>
      </w:r>
      <w:r w:rsidR="000E44FF">
        <w:t>&gt;</w:t>
      </w:r>
      <w:proofErr w:type="gramStart"/>
      <w:r w:rsidR="000E44FF">
        <w:t xml:space="preserve">7 </w:t>
      </w:r>
      <w:r>
        <w:t xml:space="preserve"> </w:t>
      </w:r>
      <w:r>
        <w:t>–</w:t>
      </w:r>
      <w:proofErr w:type="gramEnd"/>
      <w:r>
        <w:t xml:space="preserve"> do nothing</w:t>
      </w:r>
      <w:r w:rsidR="000E44FF">
        <w:t xml:space="preserve"> (invalid)</w:t>
      </w:r>
    </w:p>
    <w:p w14:paraId="3B4059FE" w14:textId="77777777" w:rsidR="003A7D35" w:rsidRPr="003A7D35" w:rsidRDefault="003A7D35" w:rsidP="00AE3907">
      <w:pPr>
        <w:pStyle w:val="ListParagraph"/>
        <w:numPr>
          <w:ilvl w:val="0"/>
          <w:numId w:val="2"/>
        </w:numPr>
      </w:pPr>
      <w:r>
        <w:t xml:space="preserve">Insert a space </w:t>
      </w:r>
      <w:r w:rsidR="000E44FF">
        <w:t>before last 3 characters</w:t>
      </w:r>
    </w:p>
    <w:p w14:paraId="2EC94422" w14:textId="77777777" w:rsidR="00005054" w:rsidRDefault="001D4990" w:rsidP="001D4990">
      <w:pPr>
        <w:pStyle w:val="Heading2"/>
      </w:pPr>
      <w:r>
        <w:t>Create</w:t>
      </w:r>
    </w:p>
    <w:p w14:paraId="7A47A48A" w14:textId="77777777" w:rsidR="000E44FF" w:rsidRDefault="000E44FF" w:rsidP="00CF43DE">
      <w:pPr>
        <w:spacing w:after="0"/>
      </w:pPr>
    </w:p>
    <w:p w14:paraId="29803A52" w14:textId="77777777" w:rsidR="000E44FF" w:rsidRDefault="000E44FF" w:rsidP="00CF43DE">
      <w:pPr>
        <w:spacing w:after="0"/>
      </w:pPr>
      <w:proofErr w:type="spellStart"/>
      <w:r>
        <w:t>NormalizeSurname</w:t>
      </w:r>
      <w:proofErr w:type="spellEnd"/>
    </w:p>
    <w:p w14:paraId="374A1CC1" w14:textId="77777777" w:rsidR="000E44FF" w:rsidRDefault="000E44FF" w:rsidP="00CF43DE">
      <w:pPr>
        <w:spacing w:after="0"/>
      </w:pPr>
      <w:proofErr w:type="spellStart"/>
      <w:r>
        <w:t>NormalizeGivenName</w:t>
      </w:r>
      <w:proofErr w:type="spellEnd"/>
    </w:p>
    <w:p w14:paraId="313DDE19" w14:textId="77777777" w:rsidR="000E44FF" w:rsidRDefault="000E44FF" w:rsidP="00CF43DE">
      <w:pPr>
        <w:spacing w:after="0"/>
      </w:pPr>
      <w:proofErr w:type="spellStart"/>
      <w:r>
        <w:t>NormalizePostcode</w:t>
      </w:r>
      <w:proofErr w:type="spellEnd"/>
    </w:p>
    <w:p w14:paraId="2D7E3196" w14:textId="77777777" w:rsidR="001D4990" w:rsidRDefault="001D4990" w:rsidP="00CF43DE">
      <w:pPr>
        <w:spacing w:after="0"/>
      </w:pPr>
    </w:p>
    <w:p w14:paraId="5D410C6D" w14:textId="77777777" w:rsidR="00CF43DE" w:rsidRDefault="00CF43DE" w:rsidP="00CF43DE">
      <w:pPr>
        <w:spacing w:after="0"/>
      </w:pPr>
    </w:p>
    <w:p w14:paraId="23868FA2" w14:textId="77777777"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14:paraId="7C41121D" w14:textId="77777777" w:rsidR="00CF43DE" w:rsidRDefault="00CF43DE" w:rsidP="00CF43DE">
      <w:pPr>
        <w:spacing w:after="0"/>
      </w:pPr>
    </w:p>
    <w:p w14:paraId="6760E1B0" w14:textId="77777777" w:rsidR="00136697" w:rsidRDefault="00136697" w:rsidP="00CF43DE">
      <w:pPr>
        <w:spacing w:after="0"/>
      </w:pPr>
      <w:r>
        <w:t>** Maintain the links to other national ids</w:t>
      </w:r>
    </w:p>
    <w:p w14:paraId="0ABF0039" w14:textId="77777777"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14:paraId="5C7831AB" w14:textId="77777777" w:rsidR="00005054" w:rsidRPr="003451ED" w:rsidRDefault="00005054" w:rsidP="00CF43DE">
      <w:pPr>
        <w:spacing w:after="0"/>
        <w:rPr>
          <w:b/>
        </w:rPr>
      </w:pPr>
      <w:r>
        <w:lastRenderedPageBreak/>
        <w:tab/>
      </w:r>
      <w:r w:rsidRPr="003451ED">
        <w:rPr>
          <w:b/>
        </w:rPr>
        <w:t>Create National Id Links</w:t>
      </w:r>
    </w:p>
    <w:p w14:paraId="0A165859" w14:textId="77777777" w:rsidR="00CF43DE" w:rsidRDefault="00CF43DE" w:rsidP="00CF43DE">
      <w:pPr>
        <w:spacing w:after="0"/>
      </w:pPr>
    </w:p>
    <w:p w14:paraId="1647FF0A" w14:textId="77777777"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14:paraId="630FD8A8" w14:textId="77777777"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14:paraId="71F77D72" w14:textId="77777777" w:rsidR="00405053" w:rsidRDefault="00405053" w:rsidP="00CF43DE">
      <w:pPr>
        <w:spacing w:after="0"/>
      </w:pPr>
    </w:p>
    <w:p w14:paraId="3E946524" w14:textId="77777777" w:rsidR="00E913E7" w:rsidRDefault="00E913E7" w:rsidP="00E913E7">
      <w:pPr>
        <w:pStyle w:val="Heading2"/>
      </w:pPr>
      <w:r>
        <w:t>Update</w:t>
      </w:r>
    </w:p>
    <w:p w14:paraId="5DF8F11D" w14:textId="77777777" w:rsidR="000E44FF" w:rsidRDefault="000E44FF" w:rsidP="000E44FF">
      <w:pPr>
        <w:spacing w:after="0"/>
      </w:pPr>
      <w:proofErr w:type="spellStart"/>
      <w:r>
        <w:t>NormalizeSurname</w:t>
      </w:r>
      <w:proofErr w:type="spellEnd"/>
    </w:p>
    <w:p w14:paraId="3246D9FA" w14:textId="77777777" w:rsidR="000E44FF" w:rsidRDefault="000E44FF" w:rsidP="000E44FF">
      <w:pPr>
        <w:spacing w:after="0"/>
      </w:pPr>
      <w:proofErr w:type="spellStart"/>
      <w:r>
        <w:t>NormalizeGivenName</w:t>
      </w:r>
      <w:proofErr w:type="spellEnd"/>
    </w:p>
    <w:p w14:paraId="632509A2" w14:textId="77777777" w:rsidR="000E44FF" w:rsidRDefault="000E44FF" w:rsidP="000E44FF">
      <w:pPr>
        <w:spacing w:after="0"/>
      </w:pPr>
      <w:proofErr w:type="spellStart"/>
      <w:r>
        <w:t>NormalizePostcode</w:t>
      </w:r>
      <w:proofErr w:type="spellEnd"/>
    </w:p>
    <w:p w14:paraId="1EEF8670" w14:textId="77777777" w:rsidR="000E44FF" w:rsidRDefault="000E44FF" w:rsidP="00E913E7">
      <w:pPr>
        <w:spacing w:after="0"/>
      </w:pPr>
      <w:r>
        <w:t>If surname has changed</w:t>
      </w:r>
    </w:p>
    <w:p w14:paraId="66053075" w14:textId="77777777" w:rsidR="00E913E7" w:rsidRDefault="000E44FF" w:rsidP="00AE3907">
      <w:pPr>
        <w:spacing w:after="0"/>
        <w:ind w:firstLine="720"/>
      </w:pPr>
      <w:proofErr w:type="spellStart"/>
      <w:r>
        <w:t>NormalizeSurname</w:t>
      </w:r>
      <w:proofErr w:type="spellEnd"/>
      <w:r w:rsidR="005F3416">
        <w:t xml:space="preserve"> passing in the previous </w:t>
      </w:r>
      <w:r w:rsidR="00F07F86">
        <w:t>surname</w:t>
      </w:r>
    </w:p>
    <w:p w14:paraId="7020D410" w14:textId="77777777" w:rsidR="000E44FF" w:rsidRDefault="000E44FF" w:rsidP="00E913E7">
      <w:pPr>
        <w:spacing w:after="0"/>
      </w:pPr>
    </w:p>
    <w:p w14:paraId="367468AB" w14:textId="77777777" w:rsidR="00E913E7" w:rsidRDefault="00E913E7" w:rsidP="00E913E7">
      <w:pPr>
        <w:spacing w:after="0"/>
      </w:pPr>
      <w:r>
        <w:t>Update Person record</w:t>
      </w:r>
    </w:p>
    <w:p w14:paraId="2AE02F88" w14:textId="77777777" w:rsidR="00E913E7" w:rsidRDefault="00E913E7" w:rsidP="00E913E7">
      <w:pPr>
        <w:spacing w:after="0"/>
      </w:pPr>
    </w:p>
    <w:p w14:paraId="758C2BDA" w14:textId="663E9D61" w:rsidR="00E913E7" w:rsidRDefault="00E913E7" w:rsidP="00E913E7">
      <w:pPr>
        <w:spacing w:after="0"/>
        <w:rPr>
          <w:ins w:id="19" w:author="Nick Jones" w:date="2020-06-12T11:22:00Z"/>
        </w:rPr>
      </w:pPr>
      <w:r>
        <w:t>** Remove any national identifies which are no longer on the person record</w:t>
      </w:r>
    </w:p>
    <w:p w14:paraId="0B2886D5" w14:textId="7D1BAED0" w:rsidR="00E37F47" w:rsidRDefault="00E37F47" w:rsidP="00E913E7">
      <w:pPr>
        <w:spacing w:after="0"/>
      </w:pPr>
      <w:proofErr w:type="spellStart"/>
      <w:ins w:id="20" w:author="Nick Jones" w:date="2020-06-12T11:22:00Z">
        <w:r>
          <w:t>nationalIdSetChanged</w:t>
        </w:r>
        <w:proofErr w:type="spellEnd"/>
        <w:r>
          <w:t xml:space="preserve"> = false</w:t>
        </w:r>
      </w:ins>
    </w:p>
    <w:p w14:paraId="1D7B33EC" w14:textId="77777777" w:rsidR="00E913E7" w:rsidRDefault="00E913E7" w:rsidP="00E913E7">
      <w:pPr>
        <w:spacing w:after="0"/>
      </w:pPr>
      <w:r>
        <w:t>For each LINK on the database for this person</w:t>
      </w:r>
    </w:p>
    <w:p w14:paraId="1A83A39A" w14:textId="77777777" w:rsidR="00E913E7" w:rsidRDefault="00E913E7" w:rsidP="00E913E7">
      <w:pPr>
        <w:spacing w:after="0"/>
      </w:pPr>
      <w:r>
        <w:tab/>
        <w:t>Get the Corresponding MASTER</w:t>
      </w:r>
    </w:p>
    <w:p w14:paraId="47280DA2" w14:textId="77777777"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14:paraId="669FCCA7" w14:textId="77777777"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14:paraId="1B7B037A" w14:textId="77777777"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14:paraId="59412CDF" w14:textId="77777777"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14:paraId="346340C7" w14:textId="77777777"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14:paraId="6FE3543F" w14:textId="1D063894" w:rsidR="00E37F47" w:rsidRDefault="00E37F47" w:rsidP="00E37F47">
      <w:pPr>
        <w:spacing w:after="0"/>
        <w:rPr>
          <w:ins w:id="21" w:author="Nick Jones" w:date="2020-06-12T11:23:00Z"/>
        </w:rPr>
      </w:pPr>
      <w:ins w:id="22" w:author="Nick Jones" w:date="2020-06-12T11:23:00Z">
        <w:r>
          <w:tab/>
        </w:r>
        <w:r>
          <w:tab/>
        </w:r>
        <w:r>
          <w:tab/>
        </w:r>
        <w:proofErr w:type="spellStart"/>
        <w:r>
          <w:t>nationalIdSetChanged</w:t>
        </w:r>
        <w:proofErr w:type="spellEnd"/>
        <w:r>
          <w:t xml:space="preserve"> = true</w:t>
        </w:r>
      </w:ins>
    </w:p>
    <w:p w14:paraId="5EB8DCFF" w14:textId="77777777"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14:paraId="75030025" w14:textId="77777777"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14:paraId="0F297FA9" w14:textId="77777777"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14:paraId="46131F61" w14:textId="77777777" w:rsidR="00E913E7" w:rsidRDefault="00E913E7" w:rsidP="00E913E7">
      <w:pPr>
        <w:spacing w:after="0"/>
      </w:pPr>
    </w:p>
    <w:p w14:paraId="66A7B3CA" w14:textId="77777777"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14:paraId="4AA92745" w14:textId="2A0E4F09" w:rsidR="00E913E7" w:rsidRDefault="00E913E7" w:rsidP="00E913E7">
      <w:pPr>
        <w:spacing w:after="0"/>
        <w:rPr>
          <w:ins w:id="23" w:author="Nick Jones" w:date="2020-06-12T11:22:00Z"/>
        </w:rPr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14:paraId="01FACE49" w14:textId="2A097525" w:rsidR="00E37F47" w:rsidRDefault="00E37F47" w:rsidP="00E913E7">
      <w:pPr>
        <w:spacing w:after="0"/>
      </w:pPr>
      <w:ins w:id="24" w:author="Nick Jones" w:date="2020-06-12T11:22:00Z">
        <w:r>
          <w:tab/>
        </w:r>
        <w:proofErr w:type="spellStart"/>
        <w:r>
          <w:t>nationalIdSetChanged</w:t>
        </w:r>
        <w:proofErr w:type="spellEnd"/>
        <w:r>
          <w:t xml:space="preserve"> = true</w:t>
        </w:r>
      </w:ins>
    </w:p>
    <w:p w14:paraId="56546891" w14:textId="77777777"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14:paraId="7F3C6F18" w14:textId="3A8C9072" w:rsidR="00E913E7" w:rsidRDefault="00E913E7" w:rsidP="00E913E7">
      <w:pPr>
        <w:spacing w:after="0"/>
        <w:rPr>
          <w:ins w:id="25" w:author="Nick Jones" w:date="2020-06-05T12:46:00Z"/>
        </w:rPr>
      </w:pPr>
    </w:p>
    <w:p w14:paraId="0F9C5FDC" w14:textId="77777777" w:rsidR="007C3BAB" w:rsidRDefault="007C3BAB" w:rsidP="007C3BAB">
      <w:pPr>
        <w:spacing w:after="0"/>
        <w:rPr>
          <w:moveTo w:id="26" w:author="Nick Jones" w:date="2020-06-05T12:46:00Z"/>
        </w:rPr>
      </w:pPr>
      <w:moveToRangeStart w:id="27" w:author="Nick Jones" w:date="2020-06-05T12:46:00Z" w:name="move42253628"/>
      <w:moveTo w:id="28" w:author="Nick Jones" w:date="2020-06-05T12:46:00Z">
        <w:r>
          <w:t>** Maintain the primary index (UKR</w:t>
        </w:r>
        <w:r>
          <w:rPr>
            <w:u w:val="double"/>
          </w:rPr>
          <w:t>DC</w:t>
        </w:r>
        <w:r>
          <w:t xml:space="preserve"> number)</w:t>
        </w:r>
      </w:moveTo>
    </w:p>
    <w:moveToRangeEnd w:id="27"/>
    <w:p w14:paraId="3D8E3763" w14:textId="13077871" w:rsidR="007C3BAB" w:rsidRDefault="007C3BAB" w:rsidP="00E913E7">
      <w:pPr>
        <w:spacing w:after="0"/>
        <w:rPr>
          <w:ins w:id="29" w:author="Nick Jones" w:date="2020-06-05T12:46:00Z"/>
        </w:rPr>
      </w:pPr>
      <w:ins w:id="30" w:author="Nick Jones" w:date="2020-06-05T12:46:00Z">
        <w:r>
          <w:t xml:space="preserve">If </w:t>
        </w:r>
      </w:ins>
      <w:proofErr w:type="spellStart"/>
      <w:ins w:id="31" w:author="Nick Jones" w:date="2020-06-12T11:26:00Z">
        <w:r w:rsidR="00F37E42">
          <w:t>nationalIdSetChanged</w:t>
        </w:r>
      </w:ins>
      <w:proofErr w:type="spellEnd"/>
    </w:p>
    <w:p w14:paraId="472B1DFE" w14:textId="6135E21B" w:rsidR="007C3BAB" w:rsidRDefault="007C3BAB" w:rsidP="00E913E7">
      <w:pPr>
        <w:spacing w:after="0"/>
        <w:rPr>
          <w:ins w:id="32" w:author="Nick Jones" w:date="2020-06-05T12:46:00Z"/>
        </w:rPr>
      </w:pPr>
      <w:ins w:id="33" w:author="Nick Jones" w:date="2020-06-05T12:46:00Z">
        <w:r>
          <w:tab/>
        </w:r>
      </w:ins>
      <w:ins w:id="34" w:author="Nick Jones" w:date="2020-06-12T11:09:00Z">
        <w:r w:rsidR="00E37F47">
          <w:t>Create</w:t>
        </w:r>
      </w:ins>
      <w:ins w:id="35" w:author="Nick Jones" w:date="2020-06-05T12:46:00Z">
        <w:r>
          <w:t xml:space="preserve"> UKRDC links</w:t>
        </w:r>
      </w:ins>
    </w:p>
    <w:p w14:paraId="6C7B7439" w14:textId="0CC4797E" w:rsidR="007C3BAB" w:rsidRDefault="007C3BAB" w:rsidP="00E913E7">
      <w:pPr>
        <w:spacing w:after="0"/>
      </w:pPr>
      <w:ins w:id="36" w:author="Nick Jones" w:date="2020-06-05T12:46:00Z">
        <w:r>
          <w:t>else</w:t>
        </w:r>
      </w:ins>
    </w:p>
    <w:p w14:paraId="4C7EE58D" w14:textId="64F46A3C" w:rsidR="00E913E7" w:rsidDel="007C3BAB" w:rsidRDefault="00E913E7" w:rsidP="00E913E7">
      <w:pPr>
        <w:spacing w:after="0"/>
        <w:rPr>
          <w:moveFrom w:id="37" w:author="Nick Jones" w:date="2020-06-05T12:46:00Z"/>
        </w:rPr>
      </w:pPr>
      <w:moveFromRangeStart w:id="38" w:author="Nick Jones" w:date="2020-06-05T12:46:00Z" w:name="move42253628"/>
      <w:moveFrom w:id="39" w:author="Nick Jones" w:date="2020-06-05T12:46:00Z">
        <w:r w:rsidDel="007C3BAB">
          <w:t xml:space="preserve">** </w:t>
        </w:r>
        <w:r w:rsidR="00A516BC" w:rsidDel="007C3BAB">
          <w:t>Maintain the primary index (UKR</w:t>
        </w:r>
        <w:r w:rsidR="0066632F" w:rsidDel="007C3BAB">
          <w:rPr>
            <w:u w:val="double"/>
          </w:rPr>
          <w:t>DC</w:t>
        </w:r>
        <w:r w:rsidDel="007C3BAB">
          <w:t xml:space="preserve"> number)</w:t>
        </w:r>
      </w:moveFrom>
    </w:p>
    <w:moveFromRangeEnd w:id="38"/>
    <w:p w14:paraId="3B39398D" w14:textId="7D162926" w:rsidR="00E913E7" w:rsidRDefault="00E913E7" w:rsidP="007C3BAB">
      <w:pPr>
        <w:spacing w:after="0"/>
        <w:ind w:firstLine="576"/>
        <w:rPr>
          <w:ins w:id="40" w:author="Nick Jones" w:date="2020-06-05T12:46:00Z"/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563599C7" w14:textId="77777777" w:rsidR="007C3BAB" w:rsidRPr="003451ED" w:rsidRDefault="007C3BAB" w:rsidP="007C3BAB">
      <w:pPr>
        <w:spacing w:after="0"/>
        <w:rPr>
          <w:b/>
        </w:rPr>
      </w:pPr>
    </w:p>
    <w:p w14:paraId="1D619C35" w14:textId="77777777" w:rsidR="000E44FF" w:rsidRDefault="000E44FF" w:rsidP="00CF43DE">
      <w:pPr>
        <w:pStyle w:val="Heading2"/>
      </w:pPr>
      <w:r>
        <w:t>Normalization</w:t>
      </w:r>
    </w:p>
    <w:p w14:paraId="44B269C1" w14:textId="77777777" w:rsidR="000E44FF" w:rsidRDefault="000E44FF" w:rsidP="000E44FF">
      <w:pPr>
        <w:pStyle w:val="Heading3"/>
      </w:pPr>
      <w:r>
        <w:t>Normalize Surname</w:t>
      </w:r>
    </w:p>
    <w:p w14:paraId="0B8FFC6A" w14:textId="77777777" w:rsidR="000E44FF" w:rsidRDefault="005F3416" w:rsidP="000E44FF">
      <w:r>
        <w:t>Trim and c</w:t>
      </w:r>
      <w:r w:rsidR="000E44FF">
        <w:t>onvert to upper case</w:t>
      </w:r>
    </w:p>
    <w:p w14:paraId="2DD3262E" w14:textId="77777777" w:rsidR="000E44FF" w:rsidRDefault="000E44FF" w:rsidP="000E44FF">
      <w:r>
        <w:t>Lookup in the Surname homonym list</w:t>
      </w:r>
      <w:r w:rsidR="00236C07">
        <w:t>, default to the original name</w:t>
      </w:r>
    </w:p>
    <w:p w14:paraId="186C8AFB" w14:textId="77777777" w:rsidR="000E44FF" w:rsidRDefault="000E44FF" w:rsidP="000E44FF">
      <w:r>
        <w:t>Trim the result</w:t>
      </w:r>
    </w:p>
    <w:p w14:paraId="171C719D" w14:textId="77777777" w:rsidR="000E44FF" w:rsidRDefault="000E44FF" w:rsidP="000E44FF">
      <w:r>
        <w:t>Calculate the Soundex for t</w:t>
      </w:r>
      <w:r w:rsidR="005F3416">
        <w:t>he result</w:t>
      </w:r>
    </w:p>
    <w:p w14:paraId="393F50E1" w14:textId="77777777" w:rsidR="000E44FF" w:rsidRPr="000E44FF" w:rsidRDefault="005F3416" w:rsidP="00AE3907">
      <w:r>
        <w:lastRenderedPageBreak/>
        <w:t xml:space="preserve">Return the </w:t>
      </w:r>
      <w:proofErr w:type="spellStart"/>
      <w:r>
        <w:t>soundex</w:t>
      </w:r>
      <w:proofErr w:type="spellEnd"/>
    </w:p>
    <w:p w14:paraId="4D0E8E18" w14:textId="77777777" w:rsidR="000E44FF" w:rsidRDefault="000E44FF" w:rsidP="000E44FF">
      <w:pPr>
        <w:pStyle w:val="Heading3"/>
      </w:pPr>
      <w:r>
        <w:t>Normalize Given Name</w:t>
      </w:r>
    </w:p>
    <w:p w14:paraId="426E1E10" w14:textId="77777777" w:rsidR="005F3416" w:rsidRDefault="005F3416" w:rsidP="005F3416">
      <w:r>
        <w:t>Trim and convert to upper case</w:t>
      </w:r>
    </w:p>
    <w:p w14:paraId="15842282" w14:textId="77777777" w:rsidR="005F3416" w:rsidRDefault="005F3416" w:rsidP="005F3416">
      <w:r>
        <w:t>Lookup in the Given homonym list</w:t>
      </w:r>
      <w:r w:rsidR="00236C07">
        <w:t>, default to the original name</w:t>
      </w:r>
    </w:p>
    <w:p w14:paraId="092C8EC6" w14:textId="77777777" w:rsidR="005F3416" w:rsidRDefault="005F3416" w:rsidP="005F3416">
      <w:r>
        <w:t>Trim the result</w:t>
      </w:r>
    </w:p>
    <w:p w14:paraId="0D6E0897" w14:textId="77777777" w:rsidR="005F3416" w:rsidRDefault="005F3416" w:rsidP="005F3416">
      <w:r>
        <w:t>Calculate the Soundex for the result</w:t>
      </w:r>
    </w:p>
    <w:p w14:paraId="514C4758" w14:textId="77777777" w:rsidR="005F3416" w:rsidRPr="000E44FF" w:rsidRDefault="005F3416" w:rsidP="005F3416">
      <w:r>
        <w:t xml:space="preserve">Return the </w:t>
      </w:r>
      <w:proofErr w:type="spellStart"/>
      <w:r>
        <w:t>soundex</w:t>
      </w:r>
      <w:proofErr w:type="spellEnd"/>
    </w:p>
    <w:p w14:paraId="7659E789" w14:textId="77777777" w:rsidR="005F3416" w:rsidRPr="005F3416" w:rsidRDefault="005F3416" w:rsidP="00AE3907"/>
    <w:p w14:paraId="72147A89" w14:textId="77777777" w:rsidR="000E44FF" w:rsidRDefault="000E44FF" w:rsidP="000E44FF">
      <w:pPr>
        <w:pStyle w:val="Heading3"/>
      </w:pPr>
      <w:r>
        <w:t>Normalize Postcode</w:t>
      </w:r>
    </w:p>
    <w:p w14:paraId="16ADDF12" w14:textId="77777777" w:rsidR="005F3416" w:rsidRDefault="005F3416" w:rsidP="005F3416">
      <w:r>
        <w:t>Trim and convert to upper case</w:t>
      </w:r>
    </w:p>
    <w:p w14:paraId="27536E69" w14:textId="77777777" w:rsidR="000E44FF" w:rsidRPr="000E44FF" w:rsidRDefault="005F3416" w:rsidP="00AE3907">
      <w:r>
        <w:t>Remove any embedded spaces</w:t>
      </w:r>
    </w:p>
    <w:p w14:paraId="46BF86D0" w14:textId="77777777"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14:paraId="3CA3BD25" w14:textId="77777777" w:rsidR="00CE440E" w:rsidRDefault="00CE440E" w:rsidP="00CF43DE">
      <w:pPr>
        <w:spacing w:after="0"/>
      </w:pPr>
      <w:r>
        <w:t>If a primary id is on the inbound record</w:t>
      </w:r>
    </w:p>
    <w:p w14:paraId="709BF746" w14:textId="77777777" w:rsidR="00CE440E" w:rsidRDefault="00CE440E" w:rsidP="00CF43DE">
      <w:pPr>
        <w:spacing w:after="0"/>
      </w:pPr>
      <w:r>
        <w:tab/>
        <w:t>Find the MASTER record for that primary id</w:t>
      </w:r>
    </w:p>
    <w:p w14:paraId="2A6A3988" w14:textId="467A18BC" w:rsidR="00CE440E" w:rsidRDefault="00CE440E" w:rsidP="00CF43DE">
      <w:pPr>
        <w:spacing w:after="0"/>
        <w:rPr>
          <w:ins w:id="41" w:author="Nick Jones" w:date="2020-06-26T09:27:00Z"/>
        </w:rPr>
      </w:pPr>
      <w:r>
        <w:tab/>
        <w:t>If found</w:t>
      </w:r>
    </w:p>
    <w:p w14:paraId="5513B8D1" w14:textId="5297BE0D" w:rsidR="00310015" w:rsidDel="00310015" w:rsidRDefault="00310015" w:rsidP="00CF43DE">
      <w:pPr>
        <w:spacing w:after="0"/>
        <w:rPr>
          <w:del w:id="42" w:author="Nick Jones" w:date="2020-06-26T09:27:00Z"/>
        </w:rPr>
      </w:pPr>
      <w:ins w:id="43" w:author="Nick Jones" w:date="2020-06-26T09:27:00Z">
        <w:r>
          <w:tab/>
        </w:r>
        <w:r>
          <w:tab/>
        </w:r>
      </w:ins>
      <w:ins w:id="44" w:author="Nick Jones" w:date="2020-06-26T09:28:00Z">
        <w:r>
          <w:t>If already linked to this MASTER - return</w:t>
        </w:r>
      </w:ins>
    </w:p>
    <w:p w14:paraId="482DEF0C" w14:textId="77777777"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14:paraId="253874A1" w14:textId="77777777"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14:paraId="01DF1318" w14:textId="77777777"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65EC2196" w14:textId="77777777"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2ED1553B" w14:textId="77777777" w:rsidR="00405053" w:rsidRDefault="00405053" w:rsidP="00CF43DE">
      <w:pPr>
        <w:spacing w:after="0"/>
      </w:pPr>
      <w:r>
        <w:tab/>
      </w:r>
      <w:r>
        <w:tab/>
        <w:t>If not</w:t>
      </w:r>
    </w:p>
    <w:p w14:paraId="2FBF8BD5" w14:textId="77777777"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14:paraId="62642439" w14:textId="77777777"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14:paraId="36CE813D" w14:textId="77777777" w:rsidR="00405053" w:rsidRDefault="00405053" w:rsidP="00405053">
      <w:pPr>
        <w:spacing w:after="0"/>
        <w:ind w:left="1440" w:firstLine="720"/>
      </w:pPr>
      <w:r>
        <w:t>update MASTER as INVESTIGATE</w:t>
      </w:r>
    </w:p>
    <w:p w14:paraId="2B40D588" w14:textId="77777777"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14:paraId="714C8A1C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14:paraId="205B4DDC" w14:textId="77777777" w:rsidR="00136697" w:rsidRDefault="00136697" w:rsidP="00CF43DE">
      <w:pPr>
        <w:spacing w:after="0"/>
      </w:pPr>
      <w:r>
        <w:tab/>
        <w:t>Else</w:t>
      </w:r>
    </w:p>
    <w:p w14:paraId="69C6A3CC" w14:textId="77777777" w:rsidR="00405053" w:rsidRDefault="00405053" w:rsidP="00CF43DE">
      <w:pPr>
        <w:spacing w:after="0"/>
      </w:pPr>
      <w:r>
        <w:tab/>
      </w:r>
      <w:r>
        <w:tab/>
        <w:t>Create a MASTER record</w:t>
      </w:r>
    </w:p>
    <w:p w14:paraId="0486AFC4" w14:textId="77777777"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14:paraId="3E119FD6" w14:textId="6B30044A" w:rsidR="00136697" w:rsidRDefault="00136697" w:rsidP="00CF43DE">
      <w:pPr>
        <w:spacing w:after="0"/>
        <w:rPr>
          <w:ins w:id="45" w:author="Nick Jones" w:date="2020-06-12T11:24:00Z"/>
        </w:rPr>
      </w:pPr>
      <w:r>
        <w:t xml:space="preserve">Else </w:t>
      </w:r>
    </w:p>
    <w:p w14:paraId="2C218CF6" w14:textId="40A00D60" w:rsidR="00E37F47" w:rsidRDefault="00E37F47" w:rsidP="00CF43DE">
      <w:pPr>
        <w:spacing w:after="0"/>
        <w:rPr>
          <w:ins w:id="46" w:author="Nick Jones" w:date="2020-06-19T11:41:00Z"/>
        </w:rPr>
      </w:pPr>
      <w:ins w:id="47" w:author="Nick Jones" w:date="2020-06-12T11:24:00Z">
        <w:r>
          <w:tab/>
          <w:t xml:space="preserve">Find existing UKRDC link for this </w:t>
        </w:r>
      </w:ins>
      <w:ins w:id="48" w:author="Nick Jones" w:date="2020-06-12T11:25:00Z">
        <w:r>
          <w:t>person (e.g. change of NHS Number causing a reassessment)</w:t>
        </w:r>
      </w:ins>
    </w:p>
    <w:p w14:paraId="572DFDCE" w14:textId="169265C4" w:rsidR="005D6B29" w:rsidRDefault="005D6B29">
      <w:pPr>
        <w:spacing w:after="0"/>
        <w:ind w:firstLine="720"/>
        <w:pPrChange w:id="49" w:author="Nick Jones" w:date="2020-06-19T11:41:00Z">
          <w:pPr>
            <w:spacing w:after="0"/>
          </w:pPr>
        </w:pPrChange>
      </w:pPr>
      <w:ins w:id="50" w:author="Nick Jones" w:date="2020-06-19T11:41:00Z">
        <w:r>
          <w:t>Set linked = false</w:t>
        </w:r>
      </w:ins>
    </w:p>
    <w:p w14:paraId="55FD464D" w14:textId="7B2ECD9F" w:rsidR="00E37F47" w:rsidDel="003C7407" w:rsidRDefault="00136697" w:rsidP="00CF43DE">
      <w:pPr>
        <w:spacing w:after="0"/>
        <w:rPr>
          <w:del w:id="51" w:author="Nick Jones" w:date="2020-06-12T11:24:00Z"/>
        </w:rPr>
      </w:pPr>
      <w:r>
        <w:tab/>
        <w:t>** Try to find a matching UKRDC record which can be corroborated by other national ids</w:t>
      </w:r>
    </w:p>
    <w:p w14:paraId="025ED506" w14:textId="77777777" w:rsidR="00136697" w:rsidRDefault="00136697" w:rsidP="00CF43DE">
      <w:pPr>
        <w:spacing w:after="0"/>
      </w:pPr>
      <w:r>
        <w:tab/>
        <w:t>For each national id on this record (NHS/CHI/H&amp;SI)</w:t>
      </w:r>
    </w:p>
    <w:p w14:paraId="0B1EF830" w14:textId="77777777"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14:paraId="3E23F4F9" w14:textId="77777777"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14:paraId="0479D363" w14:textId="77777777"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14:paraId="50AF2679" w14:textId="77777777"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14:paraId="6A63E1EC" w14:textId="77777777" w:rsidR="00405053" w:rsidRDefault="00405053" w:rsidP="00405053">
      <w:pPr>
        <w:spacing w:after="0"/>
        <w:ind w:left="1440" w:firstLine="720"/>
      </w:pPr>
      <w:r>
        <w:t>If found</w:t>
      </w:r>
    </w:p>
    <w:p w14:paraId="14DEFF24" w14:textId="77777777"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14:paraId="49EECAD7" w14:textId="70DF1D89" w:rsidR="00405053" w:rsidRDefault="00405053" w:rsidP="00405053">
      <w:pPr>
        <w:spacing w:after="0"/>
        <w:ind w:left="2160" w:firstLine="720"/>
        <w:rPr>
          <w:ins w:id="52" w:author="Nick Jones" w:date="2020-06-12T11:07:00Z"/>
        </w:rPr>
      </w:pPr>
      <w:r>
        <w:t>If so</w:t>
      </w:r>
    </w:p>
    <w:p w14:paraId="3A7D1039" w14:textId="326C04AD" w:rsidR="00E37F47" w:rsidRDefault="00E37F47" w:rsidP="00405053">
      <w:pPr>
        <w:spacing w:after="0"/>
        <w:ind w:left="2160" w:firstLine="720"/>
        <w:rPr>
          <w:ins w:id="53" w:author="Nick Jones" w:date="2020-06-12T11:19:00Z"/>
        </w:rPr>
      </w:pPr>
      <w:ins w:id="54" w:author="Nick Jones" w:date="2020-06-12T11:07:00Z">
        <w:r>
          <w:tab/>
          <w:t xml:space="preserve">If </w:t>
        </w:r>
      </w:ins>
      <w:ins w:id="55" w:author="Nick Jones" w:date="2020-06-19T11:42:00Z">
        <w:r w:rsidR="005D6B29">
          <w:t>not linked</w:t>
        </w:r>
      </w:ins>
    </w:p>
    <w:p w14:paraId="6A5EA65A" w14:textId="22325EF6" w:rsidR="00E37F47" w:rsidRDefault="00E37F47">
      <w:pPr>
        <w:spacing w:after="0"/>
        <w:ind w:left="4320"/>
        <w:rPr>
          <w:ins w:id="56" w:author="Nick Jones" w:date="2020-06-12T11:15:00Z"/>
        </w:rPr>
        <w:pPrChange w:id="57" w:author="Nick Jones" w:date="2020-06-12T11:20:00Z">
          <w:pPr>
            <w:spacing w:after="0"/>
            <w:ind w:left="2160" w:firstLine="720"/>
          </w:pPr>
        </w:pPrChange>
      </w:pPr>
      <w:ins w:id="58" w:author="Nick Jones" w:date="2020-06-12T11:25:00Z">
        <w:r>
          <w:t>If UKRDC Link exists</w:t>
        </w:r>
      </w:ins>
    </w:p>
    <w:p w14:paraId="0DB084B7" w14:textId="0171C396" w:rsidR="00E37F47" w:rsidRDefault="00E37F47" w:rsidP="00405053">
      <w:pPr>
        <w:spacing w:after="0"/>
        <w:ind w:left="2160" w:firstLine="720"/>
        <w:rPr>
          <w:ins w:id="59" w:author="Nick Jones" w:date="2020-06-12T11:20:00Z"/>
        </w:rPr>
      </w:pPr>
      <w:ins w:id="60" w:author="Nick Jones" w:date="2020-06-12T11:25:00Z">
        <w:r>
          <w:tab/>
        </w:r>
      </w:ins>
      <w:ins w:id="61" w:author="Nick Jones" w:date="2020-06-12T11:15:00Z">
        <w:r>
          <w:tab/>
        </w:r>
        <w:r>
          <w:tab/>
        </w:r>
      </w:ins>
      <w:ins w:id="62" w:author="Nick Jones" w:date="2020-06-12T11:16:00Z">
        <w:r>
          <w:t>Delete UKRDC Link</w:t>
        </w:r>
      </w:ins>
    </w:p>
    <w:p w14:paraId="2480FBC0" w14:textId="77777777" w:rsidR="00E37F47" w:rsidRDefault="00E37F47" w:rsidP="00405053">
      <w:pPr>
        <w:spacing w:after="0"/>
        <w:ind w:left="2160" w:firstLine="720"/>
      </w:pPr>
    </w:p>
    <w:p w14:paraId="68E86DE0" w14:textId="77777777" w:rsidR="00136697" w:rsidRDefault="00405053">
      <w:pPr>
        <w:spacing w:after="0"/>
        <w:ind w:left="3600" w:firstLine="720"/>
        <w:pPrChange w:id="63" w:author="Nick Jones" w:date="2020-06-12T11:07:00Z">
          <w:pPr>
            <w:spacing w:after="0"/>
            <w:ind w:left="2880" w:firstLine="720"/>
          </w:pPr>
        </w:pPrChange>
      </w:pPr>
      <w:r>
        <w:t>C</w:t>
      </w:r>
      <w:r w:rsidR="00136697">
        <w:t>reate LINK</w:t>
      </w:r>
    </w:p>
    <w:p w14:paraId="37CC0710" w14:textId="74FC301E" w:rsidR="0051124B" w:rsidRDefault="0051124B" w:rsidP="00E37F47">
      <w:pPr>
        <w:spacing w:after="0"/>
        <w:ind w:left="3600" w:firstLine="720"/>
        <w:rPr>
          <w:ins w:id="64" w:author="Nick Jones" w:date="2020-06-19T11:42:00Z"/>
        </w:rPr>
      </w:pPr>
      <w:r>
        <w:t>Audit Link</w:t>
      </w:r>
    </w:p>
    <w:p w14:paraId="09CEF5D9" w14:textId="543BA22B" w:rsidR="005D6B29" w:rsidRDefault="005D6B29" w:rsidP="00E37F47">
      <w:pPr>
        <w:spacing w:after="0"/>
        <w:ind w:left="3600" w:firstLine="720"/>
        <w:rPr>
          <w:ins w:id="65" w:author="Nick Jones" w:date="2020-06-12T11:07:00Z"/>
        </w:rPr>
      </w:pPr>
      <w:ins w:id="66" w:author="Nick Jones" w:date="2020-06-19T11:42:00Z">
        <w:r>
          <w:t>Break from inner loop (for this master record)</w:t>
        </w:r>
      </w:ins>
    </w:p>
    <w:p w14:paraId="746EDE2B" w14:textId="0DF4C651" w:rsidR="00E37F47" w:rsidRDefault="00E37F47" w:rsidP="00E37F47">
      <w:pPr>
        <w:spacing w:after="0"/>
        <w:rPr>
          <w:ins w:id="67" w:author="Nick Jones" w:date="2020-06-12T11:08:00Z"/>
        </w:rPr>
      </w:pPr>
      <w:ins w:id="68" w:author="Nick Jones" w:date="2020-06-12T11:07:00Z">
        <w:r>
          <w:tab/>
        </w:r>
        <w:r>
          <w:tab/>
        </w:r>
        <w:r>
          <w:tab/>
        </w:r>
        <w:r>
          <w:tab/>
        </w:r>
        <w:r>
          <w:tab/>
          <w:t>E</w:t>
        </w:r>
      </w:ins>
      <w:ins w:id="69" w:author="Nick Jones" w:date="2020-06-12T11:08:00Z">
        <w:r>
          <w:t>lse</w:t>
        </w:r>
      </w:ins>
    </w:p>
    <w:p w14:paraId="3404F3B4" w14:textId="694A7668" w:rsidR="005D6B29" w:rsidRDefault="00E37F47" w:rsidP="005D6B29">
      <w:pPr>
        <w:spacing w:after="0"/>
        <w:rPr>
          <w:ins w:id="70" w:author="Nick Jones" w:date="2020-06-19T11:43:00Z"/>
        </w:rPr>
      </w:pPr>
      <w:ins w:id="71" w:author="Nick Jones" w:date="2020-06-12T11:08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Create WORK (</w:t>
        </w:r>
      </w:ins>
      <w:ins w:id="72" w:author="Nick Jones" w:date="2020-06-19T11:43:00Z">
        <w:r w:rsidR="005D6B29">
          <w:t>Type 1</w:t>
        </w:r>
      </w:ins>
      <w:ins w:id="73" w:author="Nick Jones" w:date="2020-06-19T11:57:00Z">
        <w:r w:rsidR="005D6B29">
          <w:t>0</w:t>
        </w:r>
      </w:ins>
      <w:ins w:id="74" w:author="Nick Jones" w:date="2020-06-19T11:43:00Z">
        <w:r w:rsidR="005D6B29">
          <w:t>,</w:t>
        </w:r>
      </w:ins>
    </w:p>
    <w:p w14:paraId="0268C462" w14:textId="73342F3C" w:rsidR="00E37F47" w:rsidRDefault="005D6B29">
      <w:pPr>
        <w:spacing w:after="0"/>
        <w:ind w:left="5040"/>
        <w:pPrChange w:id="75" w:author="Nick Jones" w:date="2020-06-19T11:43:00Z">
          <w:pPr>
            <w:spacing w:after="0"/>
            <w:ind w:left="2880" w:firstLine="720"/>
          </w:pPr>
        </w:pPrChange>
      </w:pPr>
      <w:ins w:id="76" w:author="Nick Jones" w:date="2020-06-19T11:43:00Z">
        <w:r w:rsidRPr="005D6B29">
          <w:t xml:space="preserve">Additional verified UKRDC Link (see </w:t>
        </w:r>
        <w:proofErr w:type="spellStart"/>
        <w:r w:rsidRPr="005D6B29">
          <w:t>masterId</w:t>
        </w:r>
        <w:proofErr w:type="spellEnd"/>
        <w:r w:rsidRPr="005D6B29">
          <w:t>) implied (see attributes)</w:t>
        </w:r>
      </w:ins>
      <w:ins w:id="77" w:author="Nick Jones" w:date="2020-06-12T11:08:00Z">
        <w:r w:rsidR="00E37F47">
          <w:t>)</w:t>
        </w:r>
      </w:ins>
    </w:p>
    <w:p w14:paraId="2937BEBD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5A9D2EE7" w14:textId="77777777"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14:paraId="5B1D3061" w14:textId="77777777" w:rsidR="002B427C" w:rsidRDefault="002B427C" w:rsidP="00405053">
      <w:pPr>
        <w:spacing w:after="0"/>
      </w:pPr>
    </w:p>
    <w:p w14:paraId="09D5D8A0" w14:textId="3652DB69" w:rsidR="002B427C" w:rsidRDefault="00AC7277" w:rsidP="00405053">
      <w:pPr>
        <w:spacing w:after="0"/>
      </w:pPr>
      <w:r>
        <w:tab/>
        <w:t>If not linked</w:t>
      </w:r>
      <w:ins w:id="78" w:author="Nick Jones" w:date="2020-06-19T11:44:00Z">
        <w:r w:rsidR="005D6B29">
          <w:t xml:space="preserve"> in this process and UKRDC link </w:t>
        </w:r>
        <w:proofErr w:type="gramStart"/>
        <w:r w:rsidR="005D6B29">
          <w:t>didn</w:t>
        </w:r>
        <w:r w:rsidR="005D6B29">
          <w:t>’</w:t>
        </w:r>
        <w:r w:rsidR="005D6B29">
          <w:t>t</w:t>
        </w:r>
        <w:proofErr w:type="gramEnd"/>
        <w:r w:rsidR="005D6B29">
          <w:t xml:space="preserve"> pre-exist</w:t>
        </w:r>
      </w:ins>
    </w:p>
    <w:p w14:paraId="6BE42E5D" w14:textId="77777777"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14:paraId="2BD3A77D" w14:textId="77777777" w:rsidR="00E621BF" w:rsidRDefault="00E621BF" w:rsidP="00433755">
      <w:pPr>
        <w:spacing w:after="0"/>
        <w:ind w:left="720" w:firstLine="720"/>
      </w:pPr>
      <w:r>
        <w:t>Audit Allocation</w:t>
      </w:r>
    </w:p>
    <w:p w14:paraId="71CD2A11" w14:textId="77777777" w:rsidR="00AC7277" w:rsidRDefault="00AC7277" w:rsidP="00A56527">
      <w:pPr>
        <w:spacing w:after="0"/>
        <w:ind w:left="720" w:firstLine="720"/>
      </w:pPr>
      <w:r>
        <w:t>Create MASTER</w:t>
      </w:r>
    </w:p>
    <w:p w14:paraId="66D3CF33" w14:textId="77777777" w:rsidR="00A56527" w:rsidRDefault="00A56527" w:rsidP="00A56527">
      <w:pPr>
        <w:spacing w:after="0"/>
        <w:ind w:left="720" w:firstLine="720"/>
      </w:pPr>
      <w:r>
        <w:t>Create LINK</w:t>
      </w:r>
    </w:p>
    <w:p w14:paraId="66C0CFA3" w14:textId="77777777"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14:paraId="0DEA8093" w14:textId="13612551" w:rsidR="00005054" w:rsidRDefault="00005054" w:rsidP="001D4990">
      <w:pPr>
        <w:pStyle w:val="Heading2"/>
      </w:pPr>
      <w:r>
        <w:t>Create National Id Links</w:t>
      </w:r>
    </w:p>
    <w:p w14:paraId="78535181" w14:textId="77777777" w:rsidR="00005054" w:rsidRDefault="00005054" w:rsidP="00405053">
      <w:pPr>
        <w:spacing w:after="0"/>
      </w:pPr>
      <w:r>
        <w:t>Find the MASTER record for the national id details provided</w:t>
      </w:r>
    </w:p>
    <w:p w14:paraId="2F6AB45B" w14:textId="77777777" w:rsidR="00405053" w:rsidRDefault="00405053" w:rsidP="00405053">
      <w:pPr>
        <w:spacing w:after="0"/>
      </w:pPr>
    </w:p>
    <w:p w14:paraId="2B95CF84" w14:textId="77777777" w:rsidR="00005054" w:rsidRDefault="00005054" w:rsidP="00405053">
      <w:pPr>
        <w:spacing w:after="0"/>
      </w:pPr>
      <w:r>
        <w:t>If found</w:t>
      </w:r>
    </w:p>
    <w:p w14:paraId="2D46C73B" w14:textId="77777777" w:rsidR="00005054" w:rsidRDefault="00005054" w:rsidP="00405053">
      <w:pPr>
        <w:spacing w:after="0"/>
      </w:pPr>
      <w:r>
        <w:tab/>
        <w:t>Create LINK</w:t>
      </w:r>
    </w:p>
    <w:p w14:paraId="0F55F8D4" w14:textId="77777777"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14:paraId="7037A10C" w14:textId="77777777"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14:paraId="212A46DE" w14:textId="77777777" w:rsidR="00005054" w:rsidRDefault="00005054" w:rsidP="00405053">
      <w:pPr>
        <w:spacing w:after="0"/>
        <w:ind w:left="720" w:firstLine="720"/>
      </w:pPr>
      <w:r>
        <w:t>mark MASTER as INVESTIGATE</w:t>
      </w:r>
    </w:p>
    <w:p w14:paraId="6DED6FB6" w14:textId="77777777"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14:paraId="48E39ABE" w14:textId="77777777"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14:paraId="5EB44E27" w14:textId="77777777" w:rsidR="00B76680" w:rsidRDefault="001F1FB9" w:rsidP="00405053">
      <w:pPr>
        <w:spacing w:after="0"/>
      </w:pPr>
      <w:r>
        <w:tab/>
      </w:r>
    </w:p>
    <w:p w14:paraId="462713EC" w14:textId="77777777" w:rsidR="00B76680" w:rsidRDefault="00B76680" w:rsidP="00405053">
      <w:pPr>
        <w:spacing w:after="0"/>
      </w:pPr>
      <w:r>
        <w:tab/>
        <w:t>If skip Duplicate Check not set in the API</w:t>
      </w:r>
    </w:p>
    <w:p w14:paraId="643411D5" w14:textId="77777777" w:rsidR="001F1FB9" w:rsidRDefault="001F1FB9" w:rsidP="00433755">
      <w:pPr>
        <w:spacing w:after="0"/>
        <w:ind w:left="720" w:firstLine="720"/>
      </w:pPr>
      <w:r>
        <w:t xml:space="preserve">Check Duplicates for the </w:t>
      </w:r>
      <w:proofErr w:type="spellStart"/>
      <w:r>
        <w:t>MasterId</w:t>
      </w:r>
      <w:proofErr w:type="spellEnd"/>
      <w:r>
        <w:t>/Originator</w:t>
      </w:r>
    </w:p>
    <w:p w14:paraId="3C9D150F" w14:textId="77777777" w:rsidR="001F1FB9" w:rsidRDefault="001F1FB9" w:rsidP="00433755">
      <w:pPr>
        <w:spacing w:after="0"/>
        <w:ind w:left="720"/>
      </w:pPr>
      <w:r>
        <w:tab/>
        <w:t>If found</w:t>
      </w:r>
    </w:p>
    <w:p w14:paraId="713DC3E0" w14:textId="77777777"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14:paraId="69906A00" w14:textId="77777777"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14:paraId="643F6521" w14:textId="77777777" w:rsidR="00005054" w:rsidRDefault="00005054" w:rsidP="00405053">
      <w:pPr>
        <w:spacing w:after="0"/>
      </w:pPr>
      <w:r>
        <w:t>Else</w:t>
      </w:r>
    </w:p>
    <w:p w14:paraId="6F1788BD" w14:textId="77777777" w:rsidR="00005054" w:rsidRDefault="00005054" w:rsidP="00405053">
      <w:pPr>
        <w:spacing w:after="0"/>
      </w:pPr>
      <w:r>
        <w:tab/>
        <w:t>Create a MASTER record</w:t>
      </w:r>
    </w:p>
    <w:p w14:paraId="74E5AE1F" w14:textId="77777777"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14:paraId="2A55D805" w14:textId="77777777" w:rsidR="0058198E" w:rsidRDefault="0058198E" w:rsidP="00405053">
      <w:pPr>
        <w:spacing w:after="0"/>
        <w:ind w:firstLine="720"/>
      </w:pPr>
    </w:p>
    <w:p w14:paraId="3A4CFBED" w14:textId="77777777"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14:paraId="36699135" w14:textId="77777777"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14:paraId="307DBBCF" w14:textId="50B4FDA8" w:rsidR="007C3BAB" w:rsidDel="007C3BAB" w:rsidRDefault="0016596B" w:rsidP="0016596B">
      <w:pPr>
        <w:spacing w:after="0"/>
        <w:rPr>
          <w:del w:id="79" w:author="Nick Jones" w:date="2020-06-05T12:47:00Z"/>
        </w:rPr>
      </w:pPr>
      <w:r>
        <w:tab/>
        <w:t>Find the MASTER record for that primary id</w:t>
      </w:r>
    </w:p>
    <w:p w14:paraId="607EF914" w14:textId="77777777"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14:paraId="022657D9" w14:textId="77777777"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14:paraId="1404E2AC" w14:textId="77777777"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14:paraId="1A7894DD" w14:textId="77777777"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14:paraId="1EF3AB7E" w14:textId="77777777" w:rsidR="0016596B" w:rsidRDefault="0016596B" w:rsidP="0016596B">
      <w:pPr>
        <w:spacing w:after="0"/>
      </w:pPr>
      <w:r>
        <w:tab/>
      </w:r>
      <w:r>
        <w:tab/>
        <w:t>Else</w:t>
      </w:r>
    </w:p>
    <w:p w14:paraId="0506C603" w14:textId="77777777"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14:paraId="6FE70E45" w14:textId="77777777"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14:paraId="0E1B5B37" w14:textId="7777777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14:paraId="4A87010E" w14:textId="721800D7"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14:paraId="38405924" w14:textId="77777777" w:rsidR="0016596B" w:rsidRDefault="0016596B" w:rsidP="0016596B">
      <w:pPr>
        <w:spacing w:after="0"/>
      </w:pPr>
      <w:r>
        <w:lastRenderedPageBreak/>
        <w:tab/>
        <w:t>Else</w:t>
      </w:r>
    </w:p>
    <w:p w14:paraId="17A898DD" w14:textId="77777777" w:rsidR="0016596B" w:rsidRDefault="0016596B" w:rsidP="0016596B">
      <w:pPr>
        <w:spacing w:after="0"/>
      </w:pPr>
      <w:r>
        <w:tab/>
      </w:r>
      <w:r>
        <w:tab/>
        <w:t>// Primary has changed</w:t>
      </w:r>
    </w:p>
    <w:p w14:paraId="39FD2782" w14:textId="2E32443E" w:rsidR="0016596B" w:rsidDel="00E37F47" w:rsidRDefault="0016596B" w:rsidP="0016596B">
      <w:pPr>
        <w:spacing w:after="0"/>
        <w:rPr>
          <w:del w:id="80" w:author="Nick Jones" w:date="2020-06-12T11:14:00Z"/>
        </w:rPr>
      </w:pPr>
      <w:r>
        <w:tab/>
      </w:r>
      <w:r>
        <w:tab/>
      </w:r>
      <w:del w:id="81" w:author="Nick Jones" w:date="2020-06-12T11:14:00Z">
        <w:r w:rsidDel="00E37F47">
          <w:delText>Delete the original LINK</w:delText>
        </w:r>
      </w:del>
    </w:p>
    <w:p w14:paraId="3FE17C2B" w14:textId="593798CF" w:rsidR="0016596B" w:rsidDel="00E37F47" w:rsidRDefault="0016596B" w:rsidP="0016596B">
      <w:pPr>
        <w:spacing w:after="0"/>
        <w:rPr>
          <w:del w:id="82" w:author="Nick Jones" w:date="2020-06-12T11:14:00Z"/>
        </w:rPr>
      </w:pPr>
      <w:del w:id="83" w:author="Nick Jones" w:date="2020-06-12T11:14:00Z">
        <w:r w:rsidDel="00E37F47">
          <w:tab/>
        </w:r>
        <w:r w:rsidDel="00E37F47">
          <w:tab/>
          <w:delText>If no LINKs remain for the MASTER</w:delText>
        </w:r>
      </w:del>
    </w:p>
    <w:p w14:paraId="48656493" w14:textId="1FEDDDA3" w:rsidR="0016596B" w:rsidRDefault="0016596B" w:rsidP="00E37F47">
      <w:pPr>
        <w:spacing w:after="0"/>
        <w:rPr>
          <w:ins w:id="84" w:author="Nick Jones" w:date="2020-06-12T11:14:00Z"/>
        </w:rPr>
      </w:pPr>
      <w:del w:id="85" w:author="Nick Jones" w:date="2020-06-12T11:14:00Z">
        <w:r w:rsidDel="00E37F47">
          <w:tab/>
        </w:r>
        <w:r w:rsidDel="00E37F47">
          <w:tab/>
        </w:r>
        <w:r w:rsidDel="00E37F47">
          <w:tab/>
          <w:delText>Delete the MASTER</w:delText>
        </w:r>
      </w:del>
    </w:p>
    <w:p w14:paraId="035C7A1B" w14:textId="438207B7" w:rsidR="00E37F47" w:rsidRPr="00E37F47" w:rsidRDefault="00E37F47" w:rsidP="00E37F47">
      <w:pPr>
        <w:spacing w:after="0"/>
        <w:rPr>
          <w:b/>
          <w:bCs/>
          <w:rPrChange w:id="86" w:author="Nick Jones" w:date="2020-06-12T11:14:00Z">
            <w:rPr/>
          </w:rPrChange>
        </w:rPr>
      </w:pPr>
      <w:ins w:id="87" w:author="Nick Jones" w:date="2020-06-12T11:14:00Z">
        <w:r w:rsidRPr="00E37F47">
          <w:rPr>
            <w:b/>
            <w:bCs/>
            <w:rPrChange w:id="88" w:author="Nick Jones" w:date="2020-06-12T11:14:00Z">
              <w:rPr/>
            </w:rPrChange>
          </w:rPr>
          <w:tab/>
        </w:r>
        <w:r w:rsidRPr="00E37F47">
          <w:rPr>
            <w:b/>
            <w:bCs/>
            <w:rPrChange w:id="89" w:author="Nick Jones" w:date="2020-06-12T11:14:00Z">
              <w:rPr/>
            </w:rPrChange>
          </w:rPr>
          <w:tab/>
          <w:t>Delete UKRDC Link</w:t>
        </w:r>
      </w:ins>
    </w:p>
    <w:p w14:paraId="74D024E7" w14:textId="77777777"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7024B963" w14:textId="77777777" w:rsidR="0016596B" w:rsidRDefault="0016596B" w:rsidP="0016596B">
      <w:pPr>
        <w:spacing w:after="0"/>
      </w:pPr>
      <w:r>
        <w:t xml:space="preserve">Else </w:t>
      </w:r>
    </w:p>
    <w:p w14:paraId="4BE8F463" w14:textId="6A09CCAE" w:rsidR="0016596B" w:rsidRDefault="0016596B" w:rsidP="0016596B">
      <w:pPr>
        <w:spacing w:after="0"/>
        <w:rPr>
          <w:ins w:id="90" w:author="Nick Jones" w:date="2020-06-05T12:47:00Z"/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14:paraId="14FE2EBE" w14:textId="6D5A77B5" w:rsidR="007C3BAB" w:rsidRDefault="007C3BAB" w:rsidP="0016596B">
      <w:pPr>
        <w:spacing w:after="0"/>
        <w:rPr>
          <w:ins w:id="91" w:author="Nick Jones" w:date="2020-06-12T11:27:00Z"/>
          <w:b/>
        </w:rPr>
      </w:pPr>
    </w:p>
    <w:p w14:paraId="5A52D0FE" w14:textId="77777777" w:rsidR="00F37E42" w:rsidRDefault="00F37E42" w:rsidP="00F37E42">
      <w:pPr>
        <w:pStyle w:val="Heading2"/>
        <w:rPr>
          <w:ins w:id="92" w:author="Nick Jones" w:date="2020-06-12T11:27:00Z"/>
        </w:rPr>
      </w:pPr>
      <w:ins w:id="93" w:author="Nick Jones" w:date="2020-06-12T11:27:00Z">
        <w:r>
          <w:t>Delete UKRDC Link</w:t>
        </w:r>
      </w:ins>
    </w:p>
    <w:p w14:paraId="362892EA" w14:textId="77777777" w:rsidR="00F37E42" w:rsidRDefault="00F37E42" w:rsidP="00F37E42">
      <w:pPr>
        <w:spacing w:after="0"/>
        <w:ind w:firstLine="576"/>
        <w:rPr>
          <w:ins w:id="94" w:author="Nick Jones" w:date="2020-06-12T11:27:00Z"/>
        </w:rPr>
      </w:pPr>
      <w:ins w:id="95" w:author="Nick Jones" w:date="2020-06-12T11:27:00Z">
        <w:r>
          <w:t>Delete the LINK</w:t>
        </w:r>
      </w:ins>
    </w:p>
    <w:p w14:paraId="4D98F166" w14:textId="77777777" w:rsidR="00F37E42" w:rsidRDefault="00F37E42" w:rsidP="00F37E42">
      <w:pPr>
        <w:spacing w:after="0"/>
        <w:ind w:firstLine="576"/>
        <w:rPr>
          <w:ins w:id="96" w:author="Nick Jones" w:date="2020-06-12T11:27:00Z"/>
        </w:rPr>
      </w:pPr>
      <w:ins w:id="97" w:author="Nick Jones" w:date="2020-06-12T11:27:00Z">
        <w:r>
          <w:t>If no LINKs remain for the MASTER</w:t>
        </w:r>
      </w:ins>
    </w:p>
    <w:p w14:paraId="7F71C073" w14:textId="77777777" w:rsidR="00F37E42" w:rsidRDefault="00F37E42" w:rsidP="00F37E42">
      <w:pPr>
        <w:spacing w:after="0"/>
        <w:rPr>
          <w:ins w:id="98" w:author="Nick Jones" w:date="2020-06-12T11:27:00Z"/>
        </w:rPr>
      </w:pPr>
      <w:ins w:id="99" w:author="Nick Jones" w:date="2020-06-12T11:27:00Z">
        <w:r>
          <w:tab/>
        </w:r>
        <w:r>
          <w:tab/>
          <w:t>Delete the MASTER</w:t>
        </w:r>
      </w:ins>
    </w:p>
    <w:p w14:paraId="42AF4E12" w14:textId="3C982296" w:rsidR="00F37E42" w:rsidRPr="003451ED" w:rsidDel="00F37E42" w:rsidRDefault="00F37E42" w:rsidP="0016596B">
      <w:pPr>
        <w:spacing w:after="0"/>
        <w:rPr>
          <w:del w:id="100" w:author="Nick Jones" w:date="2020-06-12T11:27:00Z"/>
          <w:b/>
        </w:rPr>
      </w:pPr>
    </w:p>
    <w:p w14:paraId="6762C77B" w14:textId="790108AB" w:rsidR="00E37F47" w:rsidDel="00E37F47" w:rsidRDefault="00E37F47" w:rsidP="0016596B">
      <w:pPr>
        <w:rPr>
          <w:del w:id="101" w:author="Nick Jones" w:date="2020-06-12T10:14:00Z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58731BF" w14:textId="77777777"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14:paraId="1E8C37B1" w14:textId="77777777" w:rsidR="009101A8" w:rsidRDefault="00106880" w:rsidP="009101A8">
      <w:r>
        <w:t>If demographics have changed</w:t>
      </w:r>
    </w:p>
    <w:p w14:paraId="044149D6" w14:textId="77777777"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14:paraId="57BA43A0" w14:textId="77777777"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14:paraId="1FC12366" w14:textId="77777777"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14:paraId="4F77C477" w14:textId="77777777" w:rsidR="00106880" w:rsidRDefault="00106880" w:rsidP="00106880">
      <w:pPr>
        <w:spacing w:after="0"/>
      </w:pPr>
      <w:r>
        <w:tab/>
        <w:t>Else</w:t>
      </w:r>
    </w:p>
    <w:p w14:paraId="40B8DCDA" w14:textId="77777777"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14:paraId="0EFD65F3" w14:textId="77777777"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14:paraId="2A3CCB15" w14:textId="77777777"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14:paraId="7947BA1E" w14:textId="77777777" w:rsidR="0016596B" w:rsidRDefault="0016596B" w:rsidP="0016596B">
      <w:pPr>
        <w:pStyle w:val="Heading2"/>
      </w:pPr>
      <w:r>
        <w:t>Verify Links</w:t>
      </w:r>
    </w:p>
    <w:p w14:paraId="4FBC1AC4" w14:textId="77777777" w:rsidR="0016596B" w:rsidRPr="00A516BC" w:rsidRDefault="0016596B" w:rsidP="0016596B">
      <w:pPr>
        <w:spacing w:after="0"/>
      </w:pPr>
      <w:r>
        <w:t>// Called when the demographics on the master are updated</w:t>
      </w:r>
    </w:p>
    <w:p w14:paraId="7E5BB36E" w14:textId="77777777" w:rsidR="0016596B" w:rsidRDefault="0016596B" w:rsidP="0016596B">
      <w:pPr>
        <w:spacing w:after="0"/>
      </w:pPr>
      <w:r>
        <w:t>For each Person linked to this master (except the person causing this change)</w:t>
      </w:r>
    </w:p>
    <w:p w14:paraId="1EFF8830" w14:textId="77777777"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14:paraId="4C184B6A" w14:textId="77777777" w:rsidR="0016596B" w:rsidRDefault="0016596B" w:rsidP="0016596B">
      <w:pPr>
        <w:spacing w:after="0"/>
      </w:pPr>
      <w:r>
        <w:tab/>
      </w:r>
      <w:r>
        <w:tab/>
        <w:t>Create WORK</w:t>
      </w:r>
    </w:p>
    <w:p w14:paraId="5B120144" w14:textId="77777777"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14:paraId="5CC76CC9" w14:textId="77777777" w:rsidR="00295664" w:rsidRDefault="00295664" w:rsidP="00295664">
      <w:pPr>
        <w:pStyle w:val="Heading2"/>
      </w:pPr>
      <w:proofErr w:type="spellStart"/>
      <w:r>
        <w:t>VerifyMatch</w:t>
      </w:r>
      <w:proofErr w:type="spellEnd"/>
    </w:p>
    <w:p w14:paraId="69A5481D" w14:textId="77777777" w:rsidR="00295664" w:rsidRDefault="00295664" w:rsidP="00295664">
      <w:pPr>
        <w:spacing w:after="0"/>
      </w:pPr>
      <w:r>
        <w:t>If DOB Matches exactly</w:t>
      </w:r>
    </w:p>
    <w:p w14:paraId="04CC6C5C" w14:textId="77777777" w:rsidR="00295664" w:rsidRDefault="00295664" w:rsidP="00295664">
      <w:pPr>
        <w:spacing w:after="0"/>
      </w:pPr>
      <w:r>
        <w:tab/>
        <w:t>Return TRUE</w:t>
      </w:r>
    </w:p>
    <w:p w14:paraId="3165C783" w14:textId="77777777" w:rsidR="00295664" w:rsidRDefault="00295664" w:rsidP="00295664">
      <w:pPr>
        <w:spacing w:after="0"/>
      </w:pPr>
    </w:p>
    <w:p w14:paraId="28A3A802" w14:textId="77777777" w:rsidR="00295664" w:rsidRDefault="00295664" w:rsidP="00295664">
      <w:pPr>
        <w:spacing w:after="0"/>
      </w:pPr>
      <w:r>
        <w:t>If 2 parts of the DOB Match</w:t>
      </w:r>
    </w:p>
    <w:p w14:paraId="29713024" w14:textId="77777777"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14:paraId="76509FA1" w14:textId="77777777" w:rsidR="00295664" w:rsidRDefault="00295664" w:rsidP="00295664">
      <w:pPr>
        <w:spacing w:after="0"/>
      </w:pPr>
      <w:r>
        <w:tab/>
      </w:r>
      <w:r>
        <w:tab/>
        <w:t>Return TRUE</w:t>
      </w:r>
    </w:p>
    <w:p w14:paraId="0E08D96E" w14:textId="77777777" w:rsidR="00295664" w:rsidRDefault="00295664" w:rsidP="00295664">
      <w:pPr>
        <w:spacing w:after="0"/>
      </w:pPr>
    </w:p>
    <w:p w14:paraId="048A00D8" w14:textId="77777777" w:rsidR="00295664" w:rsidRDefault="00295664" w:rsidP="00295664">
      <w:pPr>
        <w:spacing w:after="0"/>
      </w:pPr>
      <w:r>
        <w:t>RETURN FALSE</w:t>
      </w:r>
    </w:p>
    <w:p w14:paraId="3D4F1491" w14:textId="77777777" w:rsidR="00295664" w:rsidRDefault="00295664" w:rsidP="00295664"/>
    <w:p w14:paraId="1DD4DE10" w14:textId="77777777" w:rsidR="00E87542" w:rsidRDefault="007875AB" w:rsidP="00E87542">
      <w:pPr>
        <w:pStyle w:val="Heading2"/>
      </w:pPr>
      <w:proofErr w:type="spellStart"/>
      <w:r>
        <w:t>G</w:t>
      </w:r>
      <w:r w:rsidR="00E87542">
        <w:t>etLocalPid</w:t>
      </w:r>
      <w:proofErr w:type="spellEnd"/>
    </w:p>
    <w:p w14:paraId="0A57C80F" w14:textId="77777777" w:rsidR="007875AB" w:rsidRPr="007875AB" w:rsidRDefault="007875AB" w:rsidP="00784D68"/>
    <w:p w14:paraId="64A29C6C" w14:textId="77777777" w:rsidR="007875AB" w:rsidRPr="00926BE3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Read PIDXREF by SF/SE/</w:t>
      </w:r>
      <w:proofErr w:type="spellStart"/>
      <w:r w:rsidRPr="00926BE3">
        <w:rPr>
          <w:color w:val="00B050"/>
        </w:rPr>
        <w:t>mrn</w:t>
      </w:r>
      <w:proofErr w:type="spellEnd"/>
    </w:p>
    <w:p w14:paraId="4D57C52F" w14:textId="77777777" w:rsidR="007875AB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exists</w:t>
      </w:r>
    </w:p>
    <w:p w14:paraId="3B346FC5" w14:textId="77777777" w:rsidR="007875AB" w:rsidRPr="00CE1549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 xml:space="preserve">This record has </w:t>
      </w:r>
      <w:r>
        <w:rPr>
          <w:i/>
          <w:color w:val="00B050"/>
        </w:rPr>
        <w:t>already</w:t>
      </w:r>
      <w:r w:rsidRPr="00CE1549">
        <w:rPr>
          <w:i/>
          <w:color w:val="00B050"/>
        </w:rPr>
        <w:t xml:space="preserve"> been linked to this PID</w:t>
      </w:r>
    </w:p>
    <w:p w14:paraId="65B0AE48" w14:textId="77777777"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lastRenderedPageBreak/>
        <w:t>Return the PID</w:t>
      </w:r>
      <w:r>
        <w:rPr>
          <w:color w:val="00B050"/>
        </w:rPr>
        <w:t xml:space="preserve"> (as </w:t>
      </w:r>
      <w:r w:rsidRPr="00926BE3">
        <w:rPr>
          <w:color w:val="00B050"/>
        </w:rPr>
        <w:t>PIDXREF</w:t>
      </w:r>
      <w:r>
        <w:rPr>
          <w:color w:val="00B050"/>
        </w:rPr>
        <w:t>.</w:t>
      </w:r>
      <w:r w:rsidRPr="00926BE3">
        <w:rPr>
          <w:color w:val="00B050"/>
        </w:rPr>
        <w:t>PID</w:t>
      </w:r>
      <w:r>
        <w:rPr>
          <w:color w:val="00B050"/>
        </w:rPr>
        <w:t>)</w:t>
      </w:r>
      <w:r w:rsidRPr="00926BE3">
        <w:rPr>
          <w:color w:val="00B050"/>
        </w:rPr>
        <w:t xml:space="preserve"> </w:t>
      </w:r>
    </w:p>
    <w:p w14:paraId="461AF891" w14:textId="77777777" w:rsidR="007875AB" w:rsidRPr="00926BE3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If </w:t>
      </w:r>
      <w:proofErr w:type="gramStart"/>
      <w:r w:rsidRPr="00926BE3">
        <w:rPr>
          <w:color w:val="00B050"/>
        </w:rPr>
        <w:t>doesn</w:t>
      </w:r>
      <w:r w:rsidRPr="00926BE3">
        <w:rPr>
          <w:color w:val="00B050"/>
        </w:rPr>
        <w:t>’</w:t>
      </w:r>
      <w:r w:rsidRPr="00926BE3">
        <w:rPr>
          <w:color w:val="00B050"/>
        </w:rPr>
        <w:t>t</w:t>
      </w:r>
      <w:proofErr w:type="gramEnd"/>
      <w:r w:rsidRPr="00926BE3">
        <w:rPr>
          <w:color w:val="00B050"/>
        </w:rPr>
        <w:t xml:space="preserve"> exist</w:t>
      </w:r>
    </w:p>
    <w:p w14:paraId="13BEA88C" w14:textId="77777777"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For each </w:t>
      </w:r>
      <w:r w:rsidRPr="00926BE3">
        <w:rPr>
          <w:color w:val="00B050"/>
        </w:rPr>
        <w:t xml:space="preserve">National Id (NI) </w:t>
      </w:r>
      <w:r>
        <w:rPr>
          <w:color w:val="00B050"/>
        </w:rPr>
        <w:t>on the inbound record</w:t>
      </w:r>
    </w:p>
    <w:p w14:paraId="1454BC7B" w14:textId="77777777" w:rsidR="007875AB" w:rsidRPr="00871EF1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Look for NI linked to a local id for this </w:t>
      </w:r>
      <w:r>
        <w:rPr>
          <w:color w:val="00B050"/>
        </w:rPr>
        <w:t xml:space="preserve">SF AND SE (requires PIDXREF in the lookup) </w:t>
      </w:r>
      <w:r>
        <w:rPr>
          <w:color w:val="00B050"/>
        </w:rPr>
        <w:t>–</w:t>
      </w:r>
      <w:r>
        <w:rPr>
          <w:color w:val="00B050"/>
        </w:rPr>
        <w:t xml:space="preserve"> In other words looking for situations where only the number has changed.</w:t>
      </w:r>
    </w:p>
    <w:p w14:paraId="11CF8850" w14:textId="77777777" w:rsidR="007875AB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found</w:t>
      </w:r>
      <w:r>
        <w:rPr>
          <w:color w:val="00B050"/>
        </w:rPr>
        <w:t xml:space="preserve"> </w:t>
      </w:r>
    </w:p>
    <w:p w14:paraId="61AD1F6E" w14:textId="77777777" w:rsidR="007875AB" w:rsidRPr="00871EF1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V</w:t>
      </w:r>
      <w:r w:rsidRPr="00871EF1">
        <w:rPr>
          <w:color w:val="00B050"/>
        </w:rPr>
        <w:t xml:space="preserve">erify full demographics (GENDER, DOB, SURNAME, FORENAME from </w:t>
      </w:r>
      <w:r>
        <w:rPr>
          <w:color w:val="00B050"/>
        </w:rPr>
        <w:t>PERSON</w:t>
      </w:r>
      <w:r w:rsidRPr="00871EF1">
        <w:rPr>
          <w:color w:val="00B050"/>
        </w:rPr>
        <w:t>, not from the EMPI which may include data from other sites for this National ID)</w:t>
      </w:r>
    </w:p>
    <w:p w14:paraId="499BABE8" w14:textId="77777777" w:rsidR="007875AB" w:rsidRPr="00926BE3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matched </w:t>
      </w:r>
    </w:p>
    <w:p w14:paraId="741EC12A" w14:textId="77777777"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>This record has not been seen by the EMPI before</w:t>
      </w:r>
      <w:r>
        <w:rPr>
          <w:i/>
          <w:color w:val="00B050"/>
        </w:rPr>
        <w:t>,</w:t>
      </w:r>
      <w:r w:rsidRPr="00CE1549">
        <w:rPr>
          <w:i/>
          <w:color w:val="00B050"/>
        </w:rPr>
        <w:t xml:space="preserve"> but it will link to another local record</w:t>
      </w:r>
    </w:p>
    <w:p w14:paraId="5AE558F3" w14:textId="77777777" w:rsidR="00784D68" w:rsidRPr="00923076" w:rsidRDefault="00784D68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Return the LPID for the matched </w:t>
      </w:r>
      <w:proofErr w:type="spellStart"/>
      <w:r>
        <w:rPr>
          <w:color w:val="00B050"/>
        </w:rPr>
        <w:t>recod</w:t>
      </w:r>
      <w:proofErr w:type="spellEnd"/>
      <w:r>
        <w:rPr>
          <w:color w:val="00B050"/>
        </w:rPr>
        <w:t xml:space="preserve"> found</w:t>
      </w:r>
    </w:p>
    <w:p w14:paraId="2B924350" w14:textId="77777777" w:rsidR="007875AB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not matched </w:t>
      </w:r>
    </w:p>
    <w:p w14:paraId="252D1028" w14:textId="77777777" w:rsidR="007875AB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>This record has not been seen by the EMPI before</w:t>
      </w:r>
      <w:r>
        <w:rPr>
          <w:i/>
          <w:color w:val="00B050"/>
        </w:rPr>
        <w:t>,</w:t>
      </w:r>
      <w:r w:rsidRPr="00CE1549">
        <w:rPr>
          <w:i/>
          <w:color w:val="00B050"/>
        </w:rPr>
        <w:t xml:space="preserve"> but it is related by </w:t>
      </w:r>
      <w:r>
        <w:rPr>
          <w:i/>
          <w:color w:val="00B050"/>
        </w:rPr>
        <w:t xml:space="preserve">a </w:t>
      </w:r>
      <w:r w:rsidRPr="00CE1549">
        <w:rPr>
          <w:i/>
          <w:color w:val="00B050"/>
        </w:rPr>
        <w:t>NI to another local record with different demographics</w:t>
      </w:r>
    </w:p>
    <w:p w14:paraId="4CD19BEF" w14:textId="77777777"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/>
          <w:color w:val="00B050"/>
        </w:rPr>
      </w:pPr>
      <w:r>
        <w:rPr>
          <w:i/>
          <w:color w:val="00B050"/>
        </w:rPr>
        <w:t xml:space="preserve">Create a Work Item with the inbound details, National </w:t>
      </w:r>
      <w:proofErr w:type="gramStart"/>
      <w:r>
        <w:rPr>
          <w:i/>
          <w:color w:val="00B050"/>
        </w:rPr>
        <w:t>Id,  and</w:t>
      </w:r>
      <w:proofErr w:type="gramEnd"/>
      <w:r>
        <w:rPr>
          <w:i/>
          <w:color w:val="00B050"/>
        </w:rPr>
        <w:t xml:space="preserve"> reason for mismatch</w:t>
      </w:r>
    </w:p>
    <w:p w14:paraId="2057EBA7" w14:textId="77777777"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b/>
          <w:color w:val="00B050"/>
          <w:u w:val="single"/>
        </w:rPr>
      </w:pPr>
      <w:r w:rsidRPr="00CE1549">
        <w:rPr>
          <w:b/>
          <w:color w:val="00B050"/>
          <w:u w:val="single"/>
        </w:rPr>
        <w:t xml:space="preserve">Return </w:t>
      </w:r>
      <w:r>
        <w:rPr>
          <w:b/>
          <w:color w:val="00B050"/>
          <w:u w:val="single"/>
        </w:rPr>
        <w:t>“</w:t>
      </w:r>
      <w:r>
        <w:rPr>
          <w:b/>
          <w:color w:val="00B050"/>
          <w:u w:val="single"/>
        </w:rPr>
        <w:t>REJECT</w:t>
      </w:r>
      <w:r>
        <w:rPr>
          <w:b/>
          <w:color w:val="00B050"/>
          <w:u w:val="single"/>
        </w:rPr>
        <w:t>”</w:t>
      </w:r>
      <w:r>
        <w:rPr>
          <w:b/>
          <w:color w:val="00B050"/>
          <w:u w:val="single"/>
        </w:rPr>
        <w:t xml:space="preserve"> </w:t>
      </w:r>
      <w:r w:rsidRPr="00784D68">
        <w:rPr>
          <w:color w:val="00B050"/>
          <w:u w:val="single"/>
        </w:rPr>
        <w:t>(</w:t>
      </w:r>
      <w:r>
        <w:rPr>
          <w:color w:val="00B050"/>
          <w:u w:val="single"/>
        </w:rPr>
        <w:t>The caller should reject this record)</w:t>
      </w:r>
    </w:p>
    <w:p w14:paraId="67F8389D" w14:textId="77777777"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no match found</w:t>
      </w:r>
    </w:p>
    <w:p w14:paraId="38A0BBCC" w14:textId="77777777" w:rsidR="007875AB" w:rsidRPr="00CE1549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>This record has not been seen by the EMPI before and no local link is found</w:t>
      </w:r>
      <w:r>
        <w:rPr>
          <w:i/>
          <w:color w:val="00B050"/>
        </w:rPr>
        <w:t xml:space="preserve"> so it will be allocated a new PID on update.</w:t>
      </w:r>
    </w:p>
    <w:p w14:paraId="09515602" w14:textId="77777777" w:rsidR="007875AB" w:rsidRPr="00926BE3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 xml:space="preserve">Return </w:t>
      </w:r>
      <w:r w:rsidRPr="00784D68">
        <w:rPr>
          <w:b/>
          <w:color w:val="00B050"/>
        </w:rPr>
        <w:t>“</w:t>
      </w:r>
      <w:r w:rsidRPr="00784D68">
        <w:rPr>
          <w:b/>
          <w:color w:val="00B050"/>
        </w:rPr>
        <w:t>NEW</w:t>
      </w:r>
      <w:r w:rsidRPr="00784D68">
        <w:rPr>
          <w:b/>
          <w:color w:val="00B050"/>
        </w:rPr>
        <w:t>”</w:t>
      </w:r>
      <w:r>
        <w:rPr>
          <w:color w:val="00B050"/>
        </w:rPr>
        <w:t xml:space="preserve"> (meaning the update call will allocate a CLPID)</w:t>
      </w:r>
    </w:p>
    <w:p w14:paraId="105D367D" w14:textId="77777777" w:rsidR="007875AB" w:rsidRPr="007875AB" w:rsidRDefault="007875AB" w:rsidP="00784D68"/>
    <w:p w14:paraId="63000FE2" w14:textId="77777777" w:rsidR="007875AB" w:rsidRDefault="007875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6E2CF7" w14:textId="77777777" w:rsidR="007875AB" w:rsidRDefault="007875AB" w:rsidP="007875AB">
      <w:pPr>
        <w:pStyle w:val="Heading2"/>
      </w:pPr>
      <w:proofErr w:type="spellStart"/>
      <w:r>
        <w:lastRenderedPageBreak/>
        <w:t>SetLocalPid</w:t>
      </w:r>
      <w:proofErr w:type="spellEnd"/>
    </w:p>
    <w:p w14:paraId="61BFCDBB" w14:textId="77777777" w:rsidR="007875AB" w:rsidRPr="007875AB" w:rsidRDefault="007875AB" w:rsidP="00784D68"/>
    <w:p w14:paraId="16445C26" w14:textId="77777777" w:rsidR="007875AB" w:rsidRPr="00926BE3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Read PIDXREF by SF/SE/</w:t>
      </w:r>
      <w:proofErr w:type="spellStart"/>
      <w:r w:rsidRPr="00926BE3">
        <w:rPr>
          <w:color w:val="00B050"/>
        </w:rPr>
        <w:t>mrn</w:t>
      </w:r>
      <w:proofErr w:type="spellEnd"/>
    </w:p>
    <w:p w14:paraId="578FCFC8" w14:textId="77777777" w:rsidR="007875AB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exists</w:t>
      </w:r>
    </w:p>
    <w:p w14:paraId="43230B6A" w14:textId="77777777" w:rsidR="007875AB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[Person will be updated as normal when the store process.]</w:t>
      </w:r>
    </w:p>
    <w:p w14:paraId="3279C098" w14:textId="77777777"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>Return the PID</w:t>
      </w:r>
    </w:p>
    <w:p w14:paraId="03DE4DF4" w14:textId="77777777" w:rsidR="007875AB" w:rsidRPr="00926BE3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If </w:t>
      </w:r>
      <w:proofErr w:type="gramStart"/>
      <w:r w:rsidRPr="00926BE3">
        <w:rPr>
          <w:color w:val="00B050"/>
        </w:rPr>
        <w:t>doesn</w:t>
      </w:r>
      <w:r w:rsidRPr="00926BE3">
        <w:rPr>
          <w:color w:val="00B050"/>
        </w:rPr>
        <w:t>’</w:t>
      </w:r>
      <w:r w:rsidRPr="00926BE3">
        <w:rPr>
          <w:color w:val="00B050"/>
        </w:rPr>
        <w:t>t</w:t>
      </w:r>
      <w:proofErr w:type="gramEnd"/>
      <w:r w:rsidRPr="00926BE3">
        <w:rPr>
          <w:color w:val="00B050"/>
        </w:rPr>
        <w:t xml:space="preserve"> exist</w:t>
      </w:r>
    </w:p>
    <w:p w14:paraId="02614F1A" w14:textId="77777777"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For each </w:t>
      </w:r>
      <w:r w:rsidRPr="00926BE3">
        <w:rPr>
          <w:color w:val="00B050"/>
        </w:rPr>
        <w:t xml:space="preserve">National Id (NI) </w:t>
      </w:r>
      <w:r>
        <w:rPr>
          <w:color w:val="00B050"/>
        </w:rPr>
        <w:t>on the inbound record</w:t>
      </w:r>
    </w:p>
    <w:p w14:paraId="6A245A88" w14:textId="77777777" w:rsidR="007875AB" w:rsidRPr="00871EF1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Look for NI linked to a local id for this </w:t>
      </w:r>
      <w:r>
        <w:rPr>
          <w:color w:val="00B050"/>
        </w:rPr>
        <w:t xml:space="preserve">SF AND SE (requires PIDXREF in the lookup) </w:t>
      </w:r>
      <w:r>
        <w:rPr>
          <w:color w:val="00B050"/>
        </w:rPr>
        <w:t>–</w:t>
      </w:r>
      <w:r>
        <w:rPr>
          <w:color w:val="00B050"/>
        </w:rPr>
        <w:t xml:space="preserve"> In other words looking for situations where only the number has changed.</w:t>
      </w:r>
    </w:p>
    <w:p w14:paraId="0FB1F531" w14:textId="77777777"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found</w:t>
      </w:r>
      <w:r>
        <w:rPr>
          <w:color w:val="00B050"/>
        </w:rPr>
        <w:t xml:space="preserve"> </w:t>
      </w:r>
    </w:p>
    <w:p w14:paraId="391824DB" w14:textId="77777777" w:rsidR="007875AB" w:rsidRPr="00871EF1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V</w:t>
      </w:r>
      <w:r w:rsidRPr="00871EF1">
        <w:rPr>
          <w:color w:val="00B050"/>
        </w:rPr>
        <w:t xml:space="preserve">erify full demographics (GENDER, DOB, SURNAME, FORENAME from </w:t>
      </w:r>
      <w:r>
        <w:rPr>
          <w:color w:val="00B050"/>
        </w:rPr>
        <w:t>PERSON</w:t>
      </w:r>
      <w:r w:rsidRPr="00871EF1">
        <w:rPr>
          <w:color w:val="00B050"/>
        </w:rPr>
        <w:t>, not from the EMPI which may include data from other sites for this National ID)</w:t>
      </w:r>
    </w:p>
    <w:p w14:paraId="6E4AA70B" w14:textId="77777777" w:rsidR="007875AB" w:rsidRPr="00926BE3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matched </w:t>
      </w:r>
    </w:p>
    <w:p w14:paraId="40F747C2" w14:textId="77777777"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Insert PIDXREF</w:t>
      </w:r>
    </w:p>
    <w:p w14:paraId="6988B391" w14:textId="77777777" w:rsidR="007875AB" w:rsidRPr="00784D68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  <w:u w:val="single"/>
        </w:rPr>
      </w:pPr>
      <w:r w:rsidRPr="00784D68">
        <w:rPr>
          <w:color w:val="00B050"/>
          <w:u w:val="single"/>
        </w:rPr>
        <w:t>Audit the match</w:t>
      </w:r>
    </w:p>
    <w:p w14:paraId="3C5DB691" w14:textId="77777777"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SF/SE/</w:t>
      </w:r>
      <w:proofErr w:type="spellStart"/>
      <w:r w:rsidRPr="00926BE3">
        <w:rPr>
          <w:color w:val="00B050"/>
        </w:rPr>
        <w:t>mrn</w:t>
      </w:r>
      <w:proofErr w:type="spellEnd"/>
      <w:r w:rsidRPr="00926BE3">
        <w:rPr>
          <w:color w:val="00B050"/>
        </w:rPr>
        <w:t xml:space="preserve"> linked to existing </w:t>
      </w:r>
      <w:proofErr w:type="spellStart"/>
      <w:r w:rsidRPr="00926BE3">
        <w:rPr>
          <w:color w:val="00B050"/>
        </w:rPr>
        <w:t>LocalPID</w:t>
      </w:r>
      <w:proofErr w:type="spellEnd"/>
      <w:r w:rsidRPr="00926BE3">
        <w:rPr>
          <w:color w:val="00B050"/>
        </w:rPr>
        <w:t xml:space="preserve"> </w:t>
      </w:r>
      <w:proofErr w:type="spellStart"/>
      <w:r w:rsidRPr="00926BE3">
        <w:rPr>
          <w:color w:val="00B050"/>
        </w:rPr>
        <w:t>xxxxx</w:t>
      </w:r>
      <w:proofErr w:type="spellEnd"/>
    </w:p>
    <w:p w14:paraId="723199F0" w14:textId="77777777" w:rsidR="007875AB" w:rsidRPr="00926BE3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proofErr w:type="spellStart"/>
      <w:r>
        <w:rPr>
          <w:color w:val="00B050"/>
        </w:rPr>
        <w:t>PersonId</w:t>
      </w:r>
      <w:proofErr w:type="spellEnd"/>
      <w:r>
        <w:rPr>
          <w:color w:val="00B050"/>
        </w:rPr>
        <w:t xml:space="preserve"> is the existing person as the new one has not yet been inserted in the person table</w:t>
      </w:r>
    </w:p>
    <w:p w14:paraId="73EB6E0B" w14:textId="77777777" w:rsidR="007875AB" w:rsidRPr="00784D68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b/>
          <w:color w:val="00B050"/>
        </w:rPr>
      </w:pPr>
      <w:r w:rsidRPr="00784D68">
        <w:rPr>
          <w:b/>
          <w:color w:val="00B050"/>
        </w:rPr>
        <w:t xml:space="preserve">Return the </w:t>
      </w:r>
      <w:r>
        <w:rPr>
          <w:b/>
          <w:color w:val="00B050"/>
        </w:rPr>
        <w:t xml:space="preserve">matched </w:t>
      </w:r>
      <w:r w:rsidRPr="00784D68">
        <w:rPr>
          <w:b/>
          <w:color w:val="00B050"/>
        </w:rPr>
        <w:t>PID</w:t>
      </w:r>
    </w:p>
    <w:p w14:paraId="29E97E87" w14:textId="77777777" w:rsidR="007875AB" w:rsidRPr="00926BE3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not matched </w:t>
      </w:r>
    </w:p>
    <w:p w14:paraId="7DA7D57C" w14:textId="77777777"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Audit Not Required</w:t>
      </w:r>
    </w:p>
    <w:p w14:paraId="2AB5EB16" w14:textId="77777777"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Create work item</w:t>
      </w:r>
      <w:r>
        <w:rPr>
          <w:color w:val="00B050"/>
        </w:rPr>
        <w:t xml:space="preserve"> </w:t>
      </w:r>
      <w:r>
        <w:rPr>
          <w:color w:val="00B050"/>
        </w:rPr>
        <w:t>–</w:t>
      </w:r>
      <w:r>
        <w:rPr>
          <w:color w:val="00B050"/>
        </w:rPr>
        <w:t xml:space="preserve"> including the degree of match</w:t>
      </w:r>
    </w:p>
    <w:p w14:paraId="20087A58" w14:textId="77777777"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Note: </w:t>
      </w:r>
      <w:proofErr w:type="spellStart"/>
      <w:r>
        <w:rPr>
          <w:color w:val="00B050"/>
        </w:rPr>
        <w:t>PersonId</w:t>
      </w:r>
      <w:proofErr w:type="spellEnd"/>
      <w:r>
        <w:rPr>
          <w:color w:val="00B050"/>
        </w:rPr>
        <w:t xml:space="preserve"> will be </w:t>
      </w:r>
      <w:r w:rsidRPr="007875AB">
        <w:rPr>
          <w:color w:val="00B050"/>
        </w:rPr>
        <w:t>999999999</w:t>
      </w:r>
      <w:r>
        <w:rPr>
          <w:color w:val="00B050"/>
        </w:rPr>
        <w:t xml:space="preserve"> on the work item because the person record has not been created.</w:t>
      </w:r>
    </w:p>
    <w:p w14:paraId="004A4329" w14:textId="77777777"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Log the sf/se/</w:t>
      </w:r>
      <w:proofErr w:type="spellStart"/>
      <w:r>
        <w:rPr>
          <w:color w:val="00B050"/>
        </w:rPr>
        <w:t>mrn</w:t>
      </w:r>
      <w:proofErr w:type="spellEnd"/>
      <w:r>
        <w:rPr>
          <w:color w:val="00B050"/>
        </w:rPr>
        <w:t xml:space="preserve"> and mismatching demographics on the WorkItem as properties</w:t>
      </w:r>
    </w:p>
    <w:p w14:paraId="3BFF306B" w14:textId="77777777" w:rsidR="007875AB" w:rsidRPr="00CE1549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 xml:space="preserve">Return </w:t>
      </w:r>
      <w:r w:rsidRPr="00784D68">
        <w:rPr>
          <w:b/>
          <w:color w:val="00B050"/>
        </w:rPr>
        <w:t>“</w:t>
      </w:r>
      <w:r w:rsidRPr="00784D68">
        <w:rPr>
          <w:b/>
          <w:color w:val="00B050"/>
        </w:rPr>
        <w:t>REJECT</w:t>
      </w:r>
      <w:r w:rsidRPr="00784D68">
        <w:rPr>
          <w:b/>
          <w:color w:val="00B050"/>
        </w:rPr>
        <w:t>”</w:t>
      </w:r>
      <w:r w:rsidRPr="00784D68">
        <w:rPr>
          <w:b/>
          <w:color w:val="00B050"/>
        </w:rPr>
        <w:t xml:space="preserve"> </w:t>
      </w:r>
      <w:r>
        <w:rPr>
          <w:color w:val="00B050"/>
        </w:rPr>
        <w:t>–</w:t>
      </w:r>
      <w:r>
        <w:rPr>
          <w:color w:val="00B050"/>
        </w:rPr>
        <w:t xml:space="preserve"> The caller should reject the record</w:t>
      </w:r>
    </w:p>
    <w:p w14:paraId="47F15F60" w14:textId="77777777"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no match found</w:t>
      </w:r>
    </w:p>
    <w:p w14:paraId="11E4BA53" w14:textId="77777777" w:rsidR="007875AB" w:rsidRPr="00926BE3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Generate next new PID (Sequence Number)</w:t>
      </w:r>
    </w:p>
    <w:p w14:paraId="0ECCAA78" w14:textId="77777777"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Save PIDXREF with </w:t>
      </w:r>
      <w:r>
        <w:rPr>
          <w:color w:val="00B050"/>
        </w:rPr>
        <w:t xml:space="preserve">PID &amp; </w:t>
      </w:r>
      <w:r w:rsidRPr="00926BE3">
        <w:rPr>
          <w:color w:val="00B050"/>
        </w:rPr>
        <w:t>SF</w:t>
      </w:r>
      <w:r>
        <w:rPr>
          <w:color w:val="00B050"/>
        </w:rPr>
        <w:t xml:space="preserve"> </w:t>
      </w:r>
      <w:r w:rsidRPr="00926BE3">
        <w:rPr>
          <w:color w:val="00B050"/>
        </w:rPr>
        <w:t>/</w:t>
      </w:r>
      <w:r>
        <w:rPr>
          <w:color w:val="00B050"/>
        </w:rPr>
        <w:t xml:space="preserve"> </w:t>
      </w:r>
      <w:r w:rsidRPr="00926BE3">
        <w:rPr>
          <w:color w:val="00B050"/>
        </w:rPr>
        <w:t>SE</w:t>
      </w:r>
      <w:r>
        <w:rPr>
          <w:color w:val="00B050"/>
        </w:rPr>
        <w:t xml:space="preserve"> </w:t>
      </w:r>
      <w:r w:rsidRPr="00926BE3">
        <w:rPr>
          <w:color w:val="00B050"/>
        </w:rPr>
        <w:t>/</w:t>
      </w:r>
      <w:r>
        <w:rPr>
          <w:color w:val="00B050"/>
        </w:rPr>
        <w:t xml:space="preserve"> </w:t>
      </w:r>
      <w:proofErr w:type="spellStart"/>
      <w:r w:rsidRPr="00926BE3">
        <w:rPr>
          <w:color w:val="00B050"/>
        </w:rPr>
        <w:t>mrn</w:t>
      </w:r>
      <w:proofErr w:type="spellEnd"/>
      <w:r>
        <w:rPr>
          <w:color w:val="00B050"/>
        </w:rPr>
        <w:t xml:space="preserve"> </w:t>
      </w:r>
      <w:r w:rsidRPr="00926BE3">
        <w:rPr>
          <w:color w:val="00B050"/>
        </w:rPr>
        <w:t>/</w:t>
      </w:r>
      <w:r w:rsidRPr="00871EF1">
        <w:rPr>
          <w:color w:val="00B050"/>
        </w:rPr>
        <w:t xml:space="preserve"> </w:t>
      </w:r>
      <w:r w:rsidRPr="00926BE3">
        <w:rPr>
          <w:color w:val="00B050"/>
        </w:rPr>
        <w:t>GENDER</w:t>
      </w:r>
      <w:r>
        <w:rPr>
          <w:color w:val="00B050"/>
        </w:rPr>
        <w:t xml:space="preserve"> /</w:t>
      </w:r>
      <w:r w:rsidRPr="00926BE3">
        <w:rPr>
          <w:color w:val="00B050"/>
        </w:rPr>
        <w:t xml:space="preserve"> DOB</w:t>
      </w:r>
      <w:r>
        <w:rPr>
          <w:color w:val="00B050"/>
        </w:rPr>
        <w:t xml:space="preserve"> /</w:t>
      </w:r>
      <w:r w:rsidRPr="00926BE3">
        <w:rPr>
          <w:color w:val="00B050"/>
        </w:rPr>
        <w:t xml:space="preserve"> SURNAME</w:t>
      </w:r>
      <w:r>
        <w:rPr>
          <w:color w:val="00B050"/>
        </w:rPr>
        <w:t xml:space="preserve"> /</w:t>
      </w:r>
      <w:r w:rsidRPr="00926BE3">
        <w:rPr>
          <w:color w:val="00B050"/>
        </w:rPr>
        <w:t xml:space="preserve"> FORENAME</w:t>
      </w:r>
    </w:p>
    <w:p w14:paraId="5CB4666E" w14:textId="77777777"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Audit Not Required</w:t>
      </w:r>
    </w:p>
    <w:p w14:paraId="0FCA6394" w14:textId="77777777" w:rsidR="007875AB" w:rsidRPr="00784D68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b/>
          <w:color w:val="00B050"/>
        </w:rPr>
      </w:pPr>
      <w:r w:rsidRPr="00784D68">
        <w:rPr>
          <w:b/>
          <w:color w:val="00B050"/>
        </w:rPr>
        <w:t>Return the newly allocated PID</w:t>
      </w:r>
    </w:p>
    <w:p w14:paraId="625AE188" w14:textId="77777777"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8B0428" w14:textId="77777777" w:rsidR="0058198E" w:rsidRDefault="005B4551" w:rsidP="0058198E">
      <w:pPr>
        <w:pStyle w:val="Heading1"/>
      </w:pPr>
      <w:r>
        <w:lastRenderedPageBreak/>
        <w:t>API</w:t>
      </w:r>
      <w:r w:rsidR="0058198E">
        <w:t>: Search</w:t>
      </w:r>
    </w:p>
    <w:p w14:paraId="172B6600" w14:textId="77777777" w:rsidR="003C0635" w:rsidRDefault="003C0635" w:rsidP="003C0635">
      <w:pPr>
        <w:pStyle w:val="Heading2"/>
      </w:pPr>
      <w:r>
        <w:t>Returns</w:t>
      </w:r>
    </w:p>
    <w:p w14:paraId="76F4BDF3" w14:textId="77777777" w:rsidR="003C0635" w:rsidRDefault="003C0635" w:rsidP="003C0635">
      <w:proofErr w:type="spellStart"/>
      <w:r>
        <w:t>UKRDCIndexManagerResponse</w:t>
      </w:r>
      <w:proofErr w:type="spellEnd"/>
    </w:p>
    <w:p w14:paraId="26281D13" w14:textId="77777777"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14:paraId="6BF016E0" w14:textId="77777777" w:rsidR="003C0635" w:rsidRDefault="003C0635" w:rsidP="003C0635">
      <w:r>
        <w:t xml:space="preserve">Call </w:t>
      </w:r>
      <w:proofErr w:type="spellStart"/>
      <w:r>
        <w:t>SearchInternal</w:t>
      </w:r>
      <w:proofErr w:type="spellEnd"/>
    </w:p>
    <w:p w14:paraId="74AA7952" w14:textId="77777777" w:rsidR="003C0635" w:rsidRDefault="003C0635" w:rsidP="003C0635">
      <w:r>
        <w:t xml:space="preserve">On exception create and return a FAIL response including the error message and stack trace. </w:t>
      </w:r>
    </w:p>
    <w:p w14:paraId="4AFD38FF" w14:textId="77777777" w:rsidR="003C0635" w:rsidRDefault="003C0635" w:rsidP="003C0635">
      <w:r>
        <w:t>Otherwise return a SUCCESS response including the national identity.</w:t>
      </w:r>
    </w:p>
    <w:p w14:paraId="6F80725D" w14:textId="77777777" w:rsidR="003C0635" w:rsidRDefault="003C0635" w:rsidP="00DA325C">
      <w:pPr>
        <w:pStyle w:val="Heading2"/>
      </w:pPr>
      <w:proofErr w:type="spellStart"/>
      <w:r>
        <w:t>SearchInternal</w:t>
      </w:r>
      <w:proofErr w:type="spellEnd"/>
    </w:p>
    <w:p w14:paraId="2DB050EC" w14:textId="77777777"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14:paraId="601D4061" w14:textId="77777777"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14:paraId="5D3BB07D" w14:textId="77777777" w:rsidR="0058198E" w:rsidRDefault="0058198E" w:rsidP="0016596B">
      <w:pPr>
        <w:spacing w:after="0"/>
      </w:pPr>
    </w:p>
    <w:p w14:paraId="55EE90CA" w14:textId="77777777" w:rsidR="0058198E" w:rsidRDefault="0058198E" w:rsidP="0016596B">
      <w:pPr>
        <w:spacing w:after="0"/>
      </w:pPr>
      <w:r>
        <w:t>Find the MASTER for the National Id provided</w:t>
      </w:r>
    </w:p>
    <w:p w14:paraId="3C356602" w14:textId="77777777"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14:paraId="67971F49" w14:textId="77777777" w:rsidR="00D726E7" w:rsidRDefault="00D726E7" w:rsidP="0016596B">
      <w:pPr>
        <w:spacing w:after="0"/>
      </w:pPr>
    </w:p>
    <w:p w14:paraId="2B981514" w14:textId="77777777"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14:paraId="046D66C7" w14:textId="77777777"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14:paraId="740C90D8" w14:textId="77777777" w:rsidR="007E2130" w:rsidRDefault="007E2130" w:rsidP="0016596B">
      <w:pPr>
        <w:spacing w:after="0"/>
      </w:pPr>
      <w:r>
        <w:tab/>
        <w:t>If found</w:t>
      </w:r>
    </w:p>
    <w:p w14:paraId="211DA349" w14:textId="77777777"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14:paraId="090DE1E4" w14:textId="77777777"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14:paraId="749FAE68" w14:textId="77777777"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F6A2E5" w14:textId="10FCA44B" w:rsidR="00961054" w:rsidRPr="00961054" w:rsidRDefault="005B4551" w:rsidP="00961054">
      <w:pPr>
        <w:pStyle w:val="Heading1"/>
      </w:pPr>
      <w:r>
        <w:lastRenderedPageBreak/>
        <w:t>API</w:t>
      </w:r>
      <w:r w:rsidR="00270CC8">
        <w:t xml:space="preserve">: </w:t>
      </w:r>
      <w:r w:rsidR="00295664">
        <w:t>Link</w:t>
      </w:r>
    </w:p>
    <w:p w14:paraId="3B8ED4FA" w14:textId="0B1B9109" w:rsidR="00961054" w:rsidRDefault="00961054" w:rsidP="00605B99">
      <w:r>
        <w:t xml:space="preserve">Link together a person and a master record. Currently only works properly for UKRDC types but could work for any with minor change. </w:t>
      </w:r>
    </w:p>
    <w:p w14:paraId="408B7F88" w14:textId="47379D00" w:rsidR="00C2193F" w:rsidRDefault="00C2193F" w:rsidP="003C0635">
      <w:pPr>
        <w:pStyle w:val="Heading2"/>
      </w:pPr>
      <w:r>
        <w:t>Accepts</w:t>
      </w:r>
    </w:p>
    <w:p w14:paraId="4E5A320B" w14:textId="4FA8BCCB" w:rsidR="00C2193F" w:rsidRDefault="00C2193F" w:rsidP="00C2193F">
      <w:pPr>
        <w:pStyle w:val="ListParagraph"/>
        <w:numPr>
          <w:ilvl w:val="0"/>
          <w:numId w:val="12"/>
        </w:numPr>
      </w:pPr>
      <w:r>
        <w:t xml:space="preserve">Person Id </w:t>
      </w:r>
      <w:r>
        <w:t>–</w:t>
      </w:r>
      <w:r>
        <w:t xml:space="preserve"> integer </w:t>
      </w:r>
      <w:r>
        <w:t>–</w:t>
      </w:r>
      <w:r>
        <w:t xml:space="preserve"> the person to be linked</w:t>
      </w:r>
    </w:p>
    <w:p w14:paraId="753EC182" w14:textId="66DC758D" w:rsidR="00C2193F" w:rsidRDefault="00C2193F" w:rsidP="00C2193F">
      <w:pPr>
        <w:pStyle w:val="ListParagraph"/>
        <w:numPr>
          <w:ilvl w:val="0"/>
          <w:numId w:val="12"/>
        </w:numPr>
      </w:pPr>
      <w:r>
        <w:t xml:space="preserve">Master Id </w:t>
      </w:r>
      <w:r>
        <w:t>–</w:t>
      </w:r>
      <w:r>
        <w:t xml:space="preserve"> integer </w:t>
      </w:r>
      <w:r>
        <w:t>–</w:t>
      </w:r>
      <w:r>
        <w:t xml:space="preserve"> the master record to be linked</w:t>
      </w:r>
      <w:r w:rsidR="00961054">
        <w:t xml:space="preserve">. </w:t>
      </w:r>
    </w:p>
    <w:p w14:paraId="03929F8D" w14:textId="77777777" w:rsidR="00C2193F" w:rsidRDefault="00C2193F" w:rsidP="00C2193F">
      <w:pPr>
        <w:pStyle w:val="ListParagraph"/>
        <w:numPr>
          <w:ilvl w:val="0"/>
          <w:numId w:val="12"/>
        </w:numPr>
      </w:pPr>
      <w:r>
        <w:t xml:space="preserve">User </w:t>
      </w:r>
      <w:r>
        <w:t>–</w:t>
      </w:r>
      <w:r>
        <w:t xml:space="preserve"> string </w:t>
      </w:r>
      <w:r>
        <w:t>–</w:t>
      </w:r>
      <w:r>
        <w:t xml:space="preserve"> to be recorded on the audit</w:t>
      </w:r>
    </w:p>
    <w:p w14:paraId="4EB0123E" w14:textId="68F04E15" w:rsidR="00C2193F" w:rsidRDefault="00C2193F" w:rsidP="00C2193F">
      <w:pPr>
        <w:pStyle w:val="ListParagraph"/>
        <w:numPr>
          <w:ilvl w:val="0"/>
          <w:numId w:val="12"/>
        </w:numPr>
      </w:pPr>
      <w:r>
        <w:t xml:space="preserve">Link code </w:t>
      </w:r>
      <w:r>
        <w:t>–</w:t>
      </w:r>
      <w:r>
        <w:t xml:space="preserve"> int </w:t>
      </w:r>
      <w:r>
        <w:t>–</w:t>
      </w:r>
      <w:r>
        <w:t xml:space="preserve"> the type of link (stored but redundant. Must not be 0)</w:t>
      </w:r>
    </w:p>
    <w:p w14:paraId="5034688F" w14:textId="38E3D3C5" w:rsidR="00C2193F" w:rsidRPr="00C2193F" w:rsidRDefault="00C2193F" w:rsidP="00605B99">
      <w:pPr>
        <w:pStyle w:val="ListParagraph"/>
        <w:numPr>
          <w:ilvl w:val="0"/>
          <w:numId w:val="12"/>
        </w:numPr>
      </w:pPr>
      <w:r>
        <w:t xml:space="preserve">Description </w:t>
      </w:r>
      <w:r>
        <w:t>–</w:t>
      </w:r>
      <w:r>
        <w:t xml:space="preserve"> string </w:t>
      </w:r>
      <w:r>
        <w:t>–</w:t>
      </w:r>
      <w:r>
        <w:t xml:space="preserve"> to be recorded on the audit</w:t>
      </w:r>
    </w:p>
    <w:p w14:paraId="7A238D4F" w14:textId="6D571347" w:rsidR="003C0635" w:rsidRDefault="003C0635" w:rsidP="003C0635">
      <w:pPr>
        <w:pStyle w:val="Heading2"/>
      </w:pPr>
      <w:r>
        <w:t>Returns</w:t>
      </w:r>
    </w:p>
    <w:p w14:paraId="40F0F7B3" w14:textId="77777777" w:rsidR="003C0635" w:rsidRDefault="003C0635" w:rsidP="003C0635">
      <w:proofErr w:type="spellStart"/>
      <w:r>
        <w:t>UKRDCIndexManagerResponse</w:t>
      </w:r>
      <w:proofErr w:type="spellEnd"/>
    </w:p>
    <w:p w14:paraId="775B6C5C" w14:textId="77777777"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14:paraId="0958F990" w14:textId="77777777" w:rsidR="003C0635" w:rsidRDefault="003C0635" w:rsidP="003C0635">
      <w:r>
        <w:t xml:space="preserve">Call </w:t>
      </w:r>
      <w:proofErr w:type="spellStart"/>
      <w:r>
        <w:t>LinkInternal</w:t>
      </w:r>
      <w:proofErr w:type="spellEnd"/>
    </w:p>
    <w:p w14:paraId="356AD1C5" w14:textId="77777777" w:rsidR="003C0635" w:rsidRDefault="003C0635" w:rsidP="003C0635">
      <w:r>
        <w:t xml:space="preserve">On exception create and return a FAIL response including the error message and stack trace. </w:t>
      </w:r>
    </w:p>
    <w:p w14:paraId="5DFE3ED8" w14:textId="77777777" w:rsidR="003C0635" w:rsidRDefault="003C0635" w:rsidP="003C0635">
      <w:r>
        <w:t>Otherwise return a SUCCESS response including the national identity.</w:t>
      </w:r>
    </w:p>
    <w:p w14:paraId="7DBDBADC" w14:textId="77777777" w:rsidR="003C0635" w:rsidRDefault="003C0635" w:rsidP="00DA325C">
      <w:pPr>
        <w:pStyle w:val="Heading2"/>
      </w:pPr>
      <w:proofErr w:type="spellStart"/>
      <w:r>
        <w:t>LinkInternal</w:t>
      </w:r>
      <w:proofErr w:type="spellEnd"/>
    </w:p>
    <w:p w14:paraId="72B67451" w14:textId="5B8D90E3" w:rsidR="00295664" w:rsidRDefault="00295664" w:rsidP="0016596B">
      <w:pPr>
        <w:spacing w:after="0"/>
      </w:pPr>
      <w:r>
        <w:t>// API call will be used for a Manual Link</w:t>
      </w:r>
    </w:p>
    <w:p w14:paraId="60FC2E87" w14:textId="053BD986" w:rsidR="00C2193F" w:rsidRPr="00295664" w:rsidRDefault="00C2193F" w:rsidP="0016596B">
      <w:pPr>
        <w:spacing w:after="0"/>
      </w:pPr>
      <w:r>
        <w:t>Validates presence of parameters</w:t>
      </w:r>
    </w:p>
    <w:p w14:paraId="5C9944EE" w14:textId="77777777" w:rsidR="00270CC8" w:rsidRDefault="00295664" w:rsidP="0016596B">
      <w:pPr>
        <w:spacing w:after="0"/>
      </w:pPr>
      <w:r>
        <w:t>Find a LINK for the master id and person id provided</w:t>
      </w:r>
    </w:p>
    <w:p w14:paraId="7EF641E3" w14:textId="77777777" w:rsidR="00295664" w:rsidRDefault="00295664" w:rsidP="0016596B">
      <w:pPr>
        <w:spacing w:after="0"/>
      </w:pPr>
    </w:p>
    <w:p w14:paraId="484AA317" w14:textId="77777777" w:rsidR="00295664" w:rsidRDefault="00295664" w:rsidP="0016596B">
      <w:pPr>
        <w:spacing w:after="0"/>
      </w:pPr>
      <w:r>
        <w:t>If exists</w:t>
      </w:r>
    </w:p>
    <w:p w14:paraId="725F8C7C" w14:textId="77777777" w:rsidR="00295664" w:rsidRDefault="00295664" w:rsidP="0016596B">
      <w:pPr>
        <w:spacing w:after="0"/>
      </w:pPr>
      <w:r>
        <w:tab/>
        <w:t>Reject</w:t>
      </w:r>
    </w:p>
    <w:p w14:paraId="569D56CC" w14:textId="17B04B73" w:rsidR="00295664" w:rsidRDefault="00295664" w:rsidP="0016596B">
      <w:pPr>
        <w:spacing w:after="0"/>
      </w:pPr>
    </w:p>
    <w:p w14:paraId="614B4AF3" w14:textId="002B5233" w:rsidR="00961054" w:rsidRDefault="00961054" w:rsidP="0016596B">
      <w:pPr>
        <w:spacing w:after="0"/>
      </w:pPr>
      <w:r>
        <w:t xml:space="preserve">Find the current UKRDC link for the person provided. [NOTE: </w:t>
      </w:r>
      <w:proofErr w:type="gramStart"/>
      <w:r>
        <w:t>This is why</w:t>
      </w:r>
      <w:proofErr w:type="gramEnd"/>
      <w:r>
        <w:t xml:space="preserve"> this is only currently suitable for UKRDC]</w:t>
      </w:r>
    </w:p>
    <w:p w14:paraId="2FF4D51A" w14:textId="51441AA2" w:rsidR="00961054" w:rsidRDefault="00961054" w:rsidP="0016596B">
      <w:pPr>
        <w:spacing w:after="0"/>
      </w:pPr>
      <w:r>
        <w:t>If found</w:t>
      </w:r>
    </w:p>
    <w:p w14:paraId="3CBE8774" w14:textId="7C722C4F" w:rsidR="00961054" w:rsidRDefault="00961054" w:rsidP="00961054">
      <w:pPr>
        <w:spacing w:after="0"/>
        <w:ind w:left="720"/>
      </w:pPr>
      <w:r>
        <w:t>Remove the link to the old UKRDC master</w:t>
      </w:r>
    </w:p>
    <w:p w14:paraId="431AC7AA" w14:textId="02D881A7" w:rsidR="00961054" w:rsidRDefault="00961054" w:rsidP="00605B99">
      <w:pPr>
        <w:spacing w:after="0"/>
        <w:ind w:left="720"/>
      </w:pPr>
      <w:r>
        <w:t xml:space="preserve">If there are no links remaining </w:t>
      </w:r>
      <w:r>
        <w:t>–</w:t>
      </w:r>
      <w:r>
        <w:t xml:space="preserve"> remove the master</w:t>
      </w:r>
    </w:p>
    <w:p w14:paraId="0F1678BC" w14:textId="00234693" w:rsidR="00961054" w:rsidRDefault="00961054" w:rsidP="0016596B">
      <w:pPr>
        <w:spacing w:after="0"/>
      </w:pPr>
    </w:p>
    <w:p w14:paraId="6D17C3B9" w14:textId="59440A8A" w:rsidR="00295664" w:rsidRDefault="00295664" w:rsidP="0016596B">
      <w:pPr>
        <w:spacing w:after="0"/>
      </w:pPr>
      <w:r>
        <w:t>Create LINK</w:t>
      </w:r>
    </w:p>
    <w:p w14:paraId="505648E3" w14:textId="77777777" w:rsidR="00B43584" w:rsidRDefault="00B43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1CD21D" w14:textId="0065FF0C" w:rsidR="00B43584" w:rsidRDefault="00B43584" w:rsidP="00B43584">
      <w:pPr>
        <w:pStyle w:val="Heading1"/>
      </w:pPr>
      <w:r>
        <w:lastRenderedPageBreak/>
        <w:t>API: Unlink</w:t>
      </w:r>
    </w:p>
    <w:p w14:paraId="63F61798" w14:textId="4A900E26" w:rsidR="00CC334D" w:rsidRDefault="00CC334D" w:rsidP="00CC334D">
      <w:r>
        <w:t>Unlinks a person and a master record. The master record is reset to the demographics from the last linked person.</w:t>
      </w:r>
    </w:p>
    <w:p w14:paraId="137BAB63" w14:textId="00093EBC" w:rsidR="00CC334D" w:rsidRPr="00CC334D" w:rsidRDefault="00CC334D" w:rsidP="00605B99">
      <w:r>
        <w:t xml:space="preserve">If the link being removed is to a UKRDC </w:t>
      </w:r>
      <w:proofErr w:type="gramStart"/>
      <w:r>
        <w:t>number</w:t>
      </w:r>
      <w:proofErr w:type="gramEnd"/>
      <w:r>
        <w:t xml:space="preserve"> then create a new one. </w:t>
      </w:r>
    </w:p>
    <w:p w14:paraId="55F29AB2" w14:textId="572581DE" w:rsidR="00F136BD" w:rsidRDefault="00F136BD" w:rsidP="00B43584">
      <w:pPr>
        <w:pStyle w:val="Heading2"/>
      </w:pPr>
      <w:r>
        <w:t>Accepts</w:t>
      </w:r>
    </w:p>
    <w:p w14:paraId="54F40E5E" w14:textId="75CEB1D1" w:rsidR="00F136BD" w:rsidRDefault="00F136BD" w:rsidP="00F136BD">
      <w:pPr>
        <w:pStyle w:val="ListParagraph"/>
        <w:numPr>
          <w:ilvl w:val="0"/>
          <w:numId w:val="12"/>
        </w:numPr>
      </w:pPr>
      <w:r>
        <w:t xml:space="preserve">Person Id </w:t>
      </w:r>
      <w:r>
        <w:t>–</w:t>
      </w:r>
      <w:r>
        <w:t xml:space="preserve"> integer </w:t>
      </w:r>
      <w:r>
        <w:t>–</w:t>
      </w:r>
      <w:r>
        <w:t xml:space="preserve"> the person to be unlinked</w:t>
      </w:r>
    </w:p>
    <w:p w14:paraId="0ABA489D" w14:textId="039575C8" w:rsidR="00F136BD" w:rsidRDefault="00F136BD" w:rsidP="00F136BD">
      <w:pPr>
        <w:pStyle w:val="ListParagraph"/>
        <w:numPr>
          <w:ilvl w:val="0"/>
          <w:numId w:val="12"/>
        </w:numPr>
      </w:pPr>
      <w:r>
        <w:t xml:space="preserve">Master Id </w:t>
      </w:r>
      <w:r>
        <w:t>–</w:t>
      </w:r>
      <w:r>
        <w:t xml:space="preserve"> integer </w:t>
      </w:r>
      <w:r>
        <w:t>–</w:t>
      </w:r>
      <w:r>
        <w:t xml:space="preserve"> the master record to be unlinked</w:t>
      </w:r>
    </w:p>
    <w:p w14:paraId="73D509F4" w14:textId="6B676ACF" w:rsidR="00F136BD" w:rsidRDefault="00F136BD" w:rsidP="00F136BD">
      <w:pPr>
        <w:pStyle w:val="ListParagraph"/>
        <w:numPr>
          <w:ilvl w:val="0"/>
          <w:numId w:val="12"/>
        </w:numPr>
      </w:pPr>
      <w:r>
        <w:t xml:space="preserve">User </w:t>
      </w:r>
      <w:r>
        <w:t>–</w:t>
      </w:r>
      <w:r>
        <w:t xml:space="preserve"> string </w:t>
      </w:r>
      <w:r>
        <w:t>–</w:t>
      </w:r>
      <w:r>
        <w:t xml:space="preserve"> to be recorded on the audit</w:t>
      </w:r>
    </w:p>
    <w:p w14:paraId="7979854D" w14:textId="00B0DD80" w:rsidR="00F136BD" w:rsidRPr="00F136BD" w:rsidRDefault="00F136BD" w:rsidP="00605B99">
      <w:pPr>
        <w:pStyle w:val="ListParagraph"/>
        <w:numPr>
          <w:ilvl w:val="0"/>
          <w:numId w:val="12"/>
        </w:numPr>
      </w:pPr>
      <w:r>
        <w:t xml:space="preserve">Description </w:t>
      </w:r>
      <w:r>
        <w:t>–</w:t>
      </w:r>
      <w:r>
        <w:t xml:space="preserve"> string </w:t>
      </w:r>
      <w:r>
        <w:t>–</w:t>
      </w:r>
      <w:r>
        <w:t xml:space="preserve"> to be recorded on the audit</w:t>
      </w:r>
    </w:p>
    <w:p w14:paraId="5DB55868" w14:textId="5B2FDB08" w:rsidR="00B43584" w:rsidRDefault="00B43584" w:rsidP="00B43584">
      <w:pPr>
        <w:pStyle w:val="Heading2"/>
      </w:pPr>
      <w:r>
        <w:t>Returns</w:t>
      </w:r>
    </w:p>
    <w:p w14:paraId="110D7EA0" w14:textId="77777777" w:rsidR="00B43584" w:rsidRDefault="00B43584" w:rsidP="00B43584">
      <w:proofErr w:type="spellStart"/>
      <w:r>
        <w:t>UKRDCIndexManagerResponse</w:t>
      </w:r>
      <w:proofErr w:type="spellEnd"/>
    </w:p>
    <w:p w14:paraId="4DBF88BB" w14:textId="3AD672A6" w:rsidR="00B43584" w:rsidRDefault="00B43584" w:rsidP="00B43584">
      <w:pPr>
        <w:pStyle w:val="Heading2"/>
      </w:pPr>
      <w:proofErr w:type="spellStart"/>
      <w:r>
        <w:t>Behaviour</w:t>
      </w:r>
      <w:proofErr w:type="spellEnd"/>
    </w:p>
    <w:p w14:paraId="4FF916CE" w14:textId="5099978B" w:rsidR="00F136BD" w:rsidRPr="00F136BD" w:rsidRDefault="00F136BD" w:rsidP="00605B99">
      <w:r>
        <w:t>Verifies the existence of person and master records</w:t>
      </w:r>
    </w:p>
    <w:p w14:paraId="47ED4826" w14:textId="3F6A01E3" w:rsidR="00B43584" w:rsidRDefault="00B43584" w:rsidP="00B43584">
      <w:r>
        <w:t xml:space="preserve">Call </w:t>
      </w:r>
      <w:proofErr w:type="spellStart"/>
      <w:r>
        <w:t>UnlinkInternal</w:t>
      </w:r>
      <w:proofErr w:type="spellEnd"/>
    </w:p>
    <w:p w14:paraId="60D72EB7" w14:textId="392CE424" w:rsidR="00F136BD" w:rsidRDefault="00F136BD" w:rsidP="00B43584">
      <w:r>
        <w:t xml:space="preserve">Call </w:t>
      </w:r>
      <w:proofErr w:type="spellStart"/>
      <w:r>
        <w:t>ResetMaster</w:t>
      </w:r>
      <w:proofErr w:type="spellEnd"/>
    </w:p>
    <w:p w14:paraId="0A390B21" w14:textId="0F5EC083" w:rsidR="00CC334D" w:rsidRDefault="00CC334D" w:rsidP="00B43584">
      <w:r>
        <w:t xml:space="preserve">If this is a UKRDC </w:t>
      </w:r>
      <w:proofErr w:type="gramStart"/>
      <w:r>
        <w:t>master</w:t>
      </w:r>
      <w:proofErr w:type="gramEnd"/>
      <w:r>
        <w:t xml:space="preserve"> then create a new UKRDC number and link to it</w:t>
      </w:r>
    </w:p>
    <w:p w14:paraId="74F5A7F4" w14:textId="77777777" w:rsidR="00B43584" w:rsidRDefault="00B43584" w:rsidP="00B43584">
      <w:r>
        <w:t xml:space="preserve">On exception create and return a FAIL response including the error message and stack trace. </w:t>
      </w:r>
    </w:p>
    <w:p w14:paraId="0F3926CB" w14:textId="49BF1647" w:rsidR="00B43584" w:rsidRDefault="00B43584" w:rsidP="00B43584">
      <w:r>
        <w:t>Otherwise return a SUCCESS response including the national identity.</w:t>
      </w:r>
    </w:p>
    <w:p w14:paraId="42C674E3" w14:textId="6BB9277D" w:rsidR="00CC334D" w:rsidRDefault="00CC334D" w:rsidP="00B43584">
      <w:r>
        <w:t xml:space="preserve">Note: Auditing happens at the lower level </w:t>
      </w:r>
      <w:r>
        <w:t>–</w:t>
      </w:r>
      <w:r>
        <w:t xml:space="preserve"> breaking of the link and resetting of the master</w:t>
      </w:r>
    </w:p>
    <w:p w14:paraId="1E91E3A2" w14:textId="31E4129C" w:rsidR="00B43584" w:rsidRDefault="00B43584" w:rsidP="00B43584">
      <w:pPr>
        <w:pStyle w:val="Heading2"/>
      </w:pPr>
      <w:proofErr w:type="spellStart"/>
      <w:r>
        <w:t>UnlinkInternal</w:t>
      </w:r>
      <w:proofErr w:type="spellEnd"/>
    </w:p>
    <w:p w14:paraId="5DD685EE" w14:textId="26A85ED1" w:rsidR="00B43584" w:rsidRPr="00295664" w:rsidRDefault="00B43584" w:rsidP="00B43584">
      <w:pPr>
        <w:spacing w:after="0"/>
      </w:pPr>
      <w:r>
        <w:t xml:space="preserve">// </w:t>
      </w:r>
      <w:r w:rsidR="00F136BD">
        <w:t xml:space="preserve">Internal </w:t>
      </w:r>
      <w:r>
        <w:t xml:space="preserve">API call will be used for </w:t>
      </w:r>
      <w:proofErr w:type="gramStart"/>
      <w:r>
        <w:t>a</w:t>
      </w:r>
      <w:proofErr w:type="gramEnd"/>
      <w:r>
        <w:t xml:space="preserve"> </w:t>
      </w:r>
      <w:r w:rsidR="00F136BD">
        <w:t>unlinking API</w:t>
      </w:r>
    </w:p>
    <w:p w14:paraId="09DCF1A0" w14:textId="77777777" w:rsidR="00B43584" w:rsidRDefault="00B43584" w:rsidP="00B43584">
      <w:pPr>
        <w:spacing w:after="0"/>
      </w:pPr>
      <w:r>
        <w:t>Find a LINK for the master id and person id provided</w:t>
      </w:r>
    </w:p>
    <w:p w14:paraId="7C2E4BC2" w14:textId="77777777" w:rsidR="00B43584" w:rsidRDefault="00B43584" w:rsidP="00B43584">
      <w:pPr>
        <w:spacing w:after="0"/>
      </w:pPr>
    </w:p>
    <w:p w14:paraId="171D3A01" w14:textId="4406A2C1" w:rsidR="00B43584" w:rsidRDefault="00B43584" w:rsidP="00B43584">
      <w:pPr>
        <w:spacing w:after="0"/>
      </w:pPr>
      <w:r>
        <w:t xml:space="preserve">If </w:t>
      </w:r>
      <w:r w:rsidR="00F136BD">
        <w:t xml:space="preserve">does not </w:t>
      </w:r>
      <w:r>
        <w:t>exists</w:t>
      </w:r>
    </w:p>
    <w:p w14:paraId="5746FAD3" w14:textId="77777777" w:rsidR="00B43584" w:rsidRDefault="00B43584" w:rsidP="00B43584">
      <w:pPr>
        <w:spacing w:after="0"/>
      </w:pPr>
      <w:r>
        <w:tab/>
        <w:t>Reject</w:t>
      </w:r>
    </w:p>
    <w:p w14:paraId="59114EE9" w14:textId="77777777" w:rsidR="00B43584" w:rsidRDefault="00B43584" w:rsidP="00B43584">
      <w:pPr>
        <w:spacing w:after="0"/>
      </w:pPr>
    </w:p>
    <w:p w14:paraId="080D2DD2" w14:textId="688EC151" w:rsidR="00B43584" w:rsidRDefault="00F136BD" w:rsidP="00B43584">
      <w:pPr>
        <w:spacing w:after="0"/>
      </w:pPr>
      <w:r>
        <w:t xml:space="preserve">Delete the </w:t>
      </w:r>
      <w:r w:rsidR="00B43584">
        <w:t>LINK</w:t>
      </w:r>
    </w:p>
    <w:p w14:paraId="479B3A55" w14:textId="349B2869" w:rsidR="00F136BD" w:rsidRDefault="00F136BD" w:rsidP="00B43584">
      <w:pPr>
        <w:spacing w:after="0"/>
      </w:pPr>
      <w:r>
        <w:t>Audit the Delete</w:t>
      </w:r>
    </w:p>
    <w:p w14:paraId="22554001" w14:textId="233E1AE1" w:rsidR="00B43584" w:rsidRDefault="00B43584" w:rsidP="0016596B">
      <w:pPr>
        <w:spacing w:after="0"/>
      </w:pPr>
    </w:p>
    <w:p w14:paraId="4C23FD7E" w14:textId="4EA2EEB0" w:rsidR="00B43584" w:rsidRDefault="00B43584" w:rsidP="00B43584">
      <w:pPr>
        <w:pStyle w:val="Heading2"/>
      </w:pPr>
      <w:proofErr w:type="spellStart"/>
      <w:r>
        <w:t>ResetMaster</w:t>
      </w:r>
      <w:proofErr w:type="spellEnd"/>
    </w:p>
    <w:p w14:paraId="1BC0B519" w14:textId="25ED62F5" w:rsidR="00B43584" w:rsidRPr="00295664" w:rsidRDefault="00B43584" w:rsidP="00B43584">
      <w:pPr>
        <w:spacing w:after="0"/>
      </w:pPr>
      <w:r>
        <w:t xml:space="preserve">// Internal API call will be used to reset Master links after </w:t>
      </w:r>
      <w:proofErr w:type="spellStart"/>
      <w:r>
        <w:t>UnLink</w:t>
      </w:r>
      <w:proofErr w:type="spellEnd"/>
    </w:p>
    <w:p w14:paraId="4AF05041" w14:textId="2EB8CA48" w:rsidR="00B43584" w:rsidRDefault="00B43584" w:rsidP="00B43584">
      <w:pPr>
        <w:spacing w:after="0"/>
      </w:pPr>
      <w:r>
        <w:t>Find a</w:t>
      </w:r>
      <w:r w:rsidR="00F136BD">
        <w:t>ll</w:t>
      </w:r>
      <w:r>
        <w:t xml:space="preserve"> LINK</w:t>
      </w:r>
      <w:r w:rsidR="00F136BD">
        <w:t>s to the</w:t>
      </w:r>
      <w:r>
        <w:t xml:space="preserve"> master id provided</w:t>
      </w:r>
    </w:p>
    <w:p w14:paraId="0043B518" w14:textId="77777777" w:rsidR="00B43584" w:rsidRDefault="00B43584" w:rsidP="00B43584">
      <w:pPr>
        <w:spacing w:after="0"/>
      </w:pPr>
    </w:p>
    <w:p w14:paraId="40870747" w14:textId="07EC18CE" w:rsidR="00B43584" w:rsidRDefault="00B43584" w:rsidP="00B43584">
      <w:pPr>
        <w:spacing w:after="0"/>
      </w:pPr>
      <w:r>
        <w:t xml:space="preserve">If </w:t>
      </w:r>
      <w:r w:rsidR="000C2AC4">
        <w:t xml:space="preserve">none </w:t>
      </w:r>
      <w:r>
        <w:t>exist</w:t>
      </w:r>
    </w:p>
    <w:p w14:paraId="50CB2B3B" w14:textId="77777777" w:rsidR="000C2AC4" w:rsidRDefault="00B43584" w:rsidP="00B43584">
      <w:pPr>
        <w:spacing w:after="0"/>
      </w:pPr>
      <w:r>
        <w:tab/>
      </w:r>
      <w:r w:rsidR="000C2AC4">
        <w:t>Delete the Master</w:t>
      </w:r>
    </w:p>
    <w:p w14:paraId="49E51725" w14:textId="77777777" w:rsidR="000C2AC4" w:rsidRDefault="000C2AC4" w:rsidP="00605B99">
      <w:pPr>
        <w:spacing w:after="0"/>
        <w:ind w:firstLine="720"/>
      </w:pPr>
      <w:r>
        <w:t>Audit the Delete</w:t>
      </w:r>
    </w:p>
    <w:p w14:paraId="172EF30F" w14:textId="58E001EC" w:rsidR="00B43584" w:rsidRDefault="000C2AC4" w:rsidP="00605B99">
      <w:pPr>
        <w:spacing w:after="0"/>
        <w:ind w:firstLine="720"/>
      </w:pPr>
      <w:r>
        <w:t>Return SUCCESS</w:t>
      </w:r>
    </w:p>
    <w:p w14:paraId="7F2F3427" w14:textId="37D8E8BA" w:rsidR="00B43584" w:rsidRDefault="000C2AC4" w:rsidP="00B43584">
      <w:pPr>
        <w:spacing w:after="0"/>
      </w:pPr>
      <w:r>
        <w:t>Else</w:t>
      </w:r>
    </w:p>
    <w:p w14:paraId="1765096E" w14:textId="2379F560" w:rsidR="000C2AC4" w:rsidRDefault="000C2AC4" w:rsidP="000C2AC4">
      <w:pPr>
        <w:spacing w:after="0"/>
        <w:ind w:left="720"/>
      </w:pPr>
      <w:r>
        <w:t>Get the latest Person linked to this master</w:t>
      </w:r>
    </w:p>
    <w:p w14:paraId="08A1FCAF" w14:textId="77777777" w:rsidR="000C2AC4" w:rsidRDefault="000C2AC4" w:rsidP="000C2AC4">
      <w:pPr>
        <w:spacing w:after="0"/>
        <w:ind w:left="720"/>
      </w:pPr>
      <w:r>
        <w:t>Update the master records using</w:t>
      </w:r>
    </w:p>
    <w:p w14:paraId="24E4B3D4" w14:textId="7F7ACE5D" w:rsidR="000C2AC4" w:rsidRDefault="000C2AC4" w:rsidP="000C2AC4">
      <w:pPr>
        <w:spacing w:after="0"/>
        <w:ind w:left="720" w:firstLine="720"/>
      </w:pPr>
      <w:r>
        <w:t>demographics from the Person record</w:t>
      </w:r>
    </w:p>
    <w:p w14:paraId="254BD546" w14:textId="05B52F2D" w:rsidR="000C2AC4" w:rsidRDefault="000C2AC4" w:rsidP="000C2AC4">
      <w:pPr>
        <w:spacing w:after="0"/>
        <w:ind w:left="720" w:firstLine="720"/>
      </w:pPr>
      <w:r>
        <w:t>Status = OK</w:t>
      </w:r>
    </w:p>
    <w:p w14:paraId="12DF78D7" w14:textId="2C201FD6" w:rsidR="000C2AC4" w:rsidRDefault="000C2AC4" w:rsidP="000C2AC4">
      <w:pPr>
        <w:spacing w:after="0"/>
        <w:ind w:left="720" w:firstLine="720"/>
      </w:pPr>
      <w:r>
        <w:t>Effective date = NOW</w:t>
      </w:r>
    </w:p>
    <w:p w14:paraId="67721C5F" w14:textId="00ACCE9E" w:rsidR="000C2AC4" w:rsidRDefault="000C2AC4" w:rsidP="00605B99">
      <w:pPr>
        <w:spacing w:after="0"/>
        <w:ind w:left="720"/>
      </w:pPr>
      <w:r>
        <w:lastRenderedPageBreak/>
        <w:t>Audit the update using the reason provided</w:t>
      </w:r>
    </w:p>
    <w:p w14:paraId="50F0B4BA" w14:textId="68E1C5EB" w:rsidR="00B43584" w:rsidRDefault="00B43584" w:rsidP="00B43584">
      <w:pPr>
        <w:spacing w:after="0"/>
      </w:pPr>
    </w:p>
    <w:p w14:paraId="2099ECF4" w14:textId="77777777" w:rsidR="00B43584" w:rsidRDefault="00B43584" w:rsidP="0016596B">
      <w:pPr>
        <w:spacing w:after="0"/>
      </w:pPr>
    </w:p>
    <w:p w14:paraId="43BC7476" w14:textId="77777777" w:rsidR="00667AC5" w:rsidRDefault="00667A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CCAE35" w14:textId="77777777" w:rsidR="00667AC5" w:rsidRDefault="00667AC5" w:rsidP="00667AC5">
      <w:pPr>
        <w:pStyle w:val="Heading1"/>
      </w:pPr>
      <w:r>
        <w:lastRenderedPageBreak/>
        <w:t xml:space="preserve">API: </w:t>
      </w:r>
      <w:proofErr w:type="spellStart"/>
      <w:r>
        <w:t>getUKRDCId</w:t>
      </w:r>
      <w:proofErr w:type="spellEnd"/>
    </w:p>
    <w:p w14:paraId="5A43EAD7" w14:textId="77777777" w:rsidR="00667AC5" w:rsidRDefault="00667AC5" w:rsidP="00667AC5">
      <w:pPr>
        <w:pStyle w:val="Heading2"/>
      </w:pPr>
      <w:r>
        <w:t>Accepts</w:t>
      </w:r>
    </w:p>
    <w:p w14:paraId="7A950DCC" w14:textId="77777777" w:rsidR="00667AC5" w:rsidRPr="00667AC5" w:rsidRDefault="00667AC5" w:rsidP="00E87542">
      <w:proofErr w:type="gramStart"/>
      <w:r>
        <w:t>Int :</w:t>
      </w:r>
      <w:proofErr w:type="gramEnd"/>
      <w:r>
        <w:t xml:space="preserve"> </w:t>
      </w:r>
      <w:proofErr w:type="spellStart"/>
      <w:r>
        <w:t>MasterId</w:t>
      </w:r>
      <w:proofErr w:type="spellEnd"/>
    </w:p>
    <w:p w14:paraId="433F4731" w14:textId="77777777" w:rsidR="00667AC5" w:rsidRDefault="00667AC5" w:rsidP="00667AC5">
      <w:pPr>
        <w:pStyle w:val="Heading2"/>
      </w:pPr>
      <w:r>
        <w:t>Returns</w:t>
      </w:r>
    </w:p>
    <w:p w14:paraId="6D9AF4D8" w14:textId="77777777" w:rsidR="00667AC5" w:rsidRDefault="00667AC5" w:rsidP="00667AC5">
      <w:proofErr w:type="spellStart"/>
      <w:r>
        <w:t>UKRDCIndexManagerResponse</w:t>
      </w:r>
      <w:proofErr w:type="spellEnd"/>
    </w:p>
    <w:p w14:paraId="6CAFFEB3" w14:textId="77777777" w:rsidR="00667AC5" w:rsidRDefault="00667AC5" w:rsidP="00667AC5">
      <w:pPr>
        <w:pStyle w:val="Heading2"/>
      </w:pPr>
      <w:proofErr w:type="spellStart"/>
      <w:r>
        <w:t>Behaviour</w:t>
      </w:r>
      <w:proofErr w:type="spellEnd"/>
    </w:p>
    <w:p w14:paraId="36CAF929" w14:textId="77777777" w:rsidR="00667AC5" w:rsidRDefault="00667AC5" w:rsidP="00667AC5">
      <w:r>
        <w:t xml:space="preserve">Calls </w:t>
      </w:r>
      <w:proofErr w:type="spellStart"/>
      <w:r>
        <w:t>MasterRecordDAO</w:t>
      </w:r>
      <w:proofErr w:type="spellEnd"/>
      <w:r>
        <w:t xml:space="preserve"> to retrieve the MasterRecord for the provided </w:t>
      </w:r>
      <w:proofErr w:type="spellStart"/>
      <w:r>
        <w:t>MasterID</w:t>
      </w:r>
      <w:proofErr w:type="spellEnd"/>
    </w:p>
    <w:p w14:paraId="23C57589" w14:textId="77777777" w:rsidR="00667AC5" w:rsidRDefault="00667AC5" w:rsidP="00667AC5">
      <w:r>
        <w:t>If not found create and return a FAIL response (</w:t>
      </w:r>
      <w:r>
        <w:t>“</w:t>
      </w:r>
      <w:r>
        <w:t>Master ID does not exist</w:t>
      </w:r>
      <w:r>
        <w:t>”</w:t>
      </w:r>
      <w:r>
        <w:t>)</w:t>
      </w:r>
    </w:p>
    <w:p w14:paraId="693AC1DD" w14:textId="77777777" w:rsidR="00667AC5" w:rsidRDefault="00667AC5" w:rsidP="00667AC5">
      <w:r>
        <w:t>If the master is not a UKRDC master, create and return a FAIL response (</w:t>
      </w:r>
      <w:r>
        <w:t>“</w:t>
      </w:r>
      <w:r>
        <w:t>Master ID is not a UKRDC ID</w:t>
      </w:r>
      <w:r>
        <w:t>”</w:t>
      </w:r>
      <w:r>
        <w:t>)</w:t>
      </w:r>
    </w:p>
    <w:p w14:paraId="0E2C24DD" w14:textId="77777777" w:rsidR="00667AC5" w:rsidRDefault="00667AC5" w:rsidP="00667AC5">
      <w:r>
        <w:t xml:space="preserve">On exception create and return a FAIL response including the error message and stack trace. </w:t>
      </w:r>
    </w:p>
    <w:p w14:paraId="4E8EE323" w14:textId="77777777" w:rsidR="00667AC5" w:rsidRDefault="00667AC5" w:rsidP="00667AC5">
      <w:r>
        <w:t>Otherwise return a SUCCESS response including the national identity.</w:t>
      </w:r>
    </w:p>
    <w:p w14:paraId="5AACA009" w14:textId="77777777" w:rsidR="00667AC5" w:rsidRDefault="00667AC5" w:rsidP="00667AC5">
      <w:pPr>
        <w:spacing w:after="0"/>
      </w:pPr>
    </w:p>
    <w:p w14:paraId="2B846FCF" w14:textId="77777777" w:rsidR="00667AC5" w:rsidRDefault="00667A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C21951" w14:textId="77777777" w:rsidR="00667AC5" w:rsidRDefault="00667AC5" w:rsidP="00667AC5">
      <w:pPr>
        <w:pStyle w:val="Heading1"/>
      </w:pPr>
      <w:r>
        <w:lastRenderedPageBreak/>
        <w:t>API: merge</w:t>
      </w:r>
    </w:p>
    <w:p w14:paraId="3B51E5FC" w14:textId="77777777" w:rsidR="00667AC5" w:rsidRDefault="00667AC5" w:rsidP="00667AC5">
      <w:pPr>
        <w:pStyle w:val="Heading2"/>
      </w:pPr>
      <w:r>
        <w:t>Accepts</w:t>
      </w:r>
    </w:p>
    <w:p w14:paraId="4FF0B8CE" w14:textId="77777777" w:rsidR="00667AC5" w:rsidRDefault="00667AC5" w:rsidP="00667AC5">
      <w:proofErr w:type="gramStart"/>
      <w:r>
        <w:t>Int :</w:t>
      </w:r>
      <w:proofErr w:type="gramEnd"/>
      <w:r>
        <w:t xml:space="preserve"> </w:t>
      </w:r>
      <w:proofErr w:type="spellStart"/>
      <w:r w:rsidRPr="00667AC5">
        <w:t>superceedingId</w:t>
      </w:r>
      <w:proofErr w:type="spellEnd"/>
    </w:p>
    <w:p w14:paraId="60EEA2E1" w14:textId="77777777" w:rsidR="00667AC5" w:rsidRPr="00667AC5" w:rsidRDefault="00667AC5" w:rsidP="00667AC5">
      <w:proofErr w:type="gramStart"/>
      <w:r>
        <w:t>Int :</w:t>
      </w:r>
      <w:proofErr w:type="gramEnd"/>
      <w:r>
        <w:t xml:space="preserve"> </w:t>
      </w:r>
      <w:proofErr w:type="spellStart"/>
      <w:r w:rsidRPr="00667AC5">
        <w:t>superced</w:t>
      </w:r>
      <w:r>
        <w:t>ed</w:t>
      </w:r>
      <w:r w:rsidRPr="00667AC5">
        <w:t>Id</w:t>
      </w:r>
      <w:proofErr w:type="spellEnd"/>
    </w:p>
    <w:p w14:paraId="3DEB8F18" w14:textId="77777777" w:rsidR="00667AC5" w:rsidRDefault="00667AC5" w:rsidP="00667AC5">
      <w:pPr>
        <w:pStyle w:val="Heading2"/>
      </w:pPr>
      <w:r>
        <w:t>Returns</w:t>
      </w:r>
    </w:p>
    <w:p w14:paraId="10DD6124" w14:textId="77777777" w:rsidR="00667AC5" w:rsidRDefault="00667AC5" w:rsidP="00667AC5">
      <w:proofErr w:type="spellStart"/>
      <w:r>
        <w:t>UKRDCIndexManagerResponse</w:t>
      </w:r>
      <w:proofErr w:type="spellEnd"/>
    </w:p>
    <w:p w14:paraId="17E45841" w14:textId="77777777" w:rsidR="00667AC5" w:rsidRDefault="00667AC5" w:rsidP="00667AC5">
      <w:pPr>
        <w:pStyle w:val="Heading2"/>
      </w:pPr>
      <w:proofErr w:type="spellStart"/>
      <w:r>
        <w:t>Behaviour</w:t>
      </w:r>
      <w:proofErr w:type="spellEnd"/>
    </w:p>
    <w:p w14:paraId="2E1A759A" w14:textId="77777777" w:rsidR="00667AC5" w:rsidRDefault="00667AC5" w:rsidP="00667AC5">
      <w:r>
        <w:t xml:space="preserve">Calls </w:t>
      </w:r>
      <w:proofErr w:type="spellStart"/>
      <w:r w:rsidR="001467C7">
        <w:t>LinkRecordDAO</w:t>
      </w:r>
      <w:proofErr w:type="spellEnd"/>
      <w:r>
        <w:t xml:space="preserve"> to retrieve </w:t>
      </w:r>
      <w:r w:rsidR="001467C7">
        <w:t xml:space="preserve">all links to the </w:t>
      </w:r>
      <w:proofErr w:type="spellStart"/>
      <w:r w:rsidR="001467C7">
        <w:t>supercededId</w:t>
      </w:r>
      <w:proofErr w:type="spellEnd"/>
    </w:p>
    <w:p w14:paraId="481E736E" w14:textId="77777777" w:rsidR="001467C7" w:rsidRDefault="001467C7" w:rsidP="00667AC5">
      <w:r>
        <w:t>For each</w:t>
      </w:r>
    </w:p>
    <w:p w14:paraId="533F1EAC" w14:textId="77777777" w:rsidR="001467C7" w:rsidRDefault="001467C7" w:rsidP="00667AC5">
      <w:r>
        <w:tab/>
        <w:t>Delete the link</w:t>
      </w:r>
    </w:p>
    <w:p w14:paraId="378892EA" w14:textId="77777777" w:rsidR="001467C7" w:rsidRDefault="001467C7" w:rsidP="00667AC5">
      <w:r>
        <w:tab/>
        <w:t xml:space="preserve">Create a link to the </w:t>
      </w:r>
      <w:proofErr w:type="spellStart"/>
      <w:r>
        <w:t>superceedingId</w:t>
      </w:r>
      <w:proofErr w:type="spellEnd"/>
    </w:p>
    <w:p w14:paraId="0D78DA1A" w14:textId="77777777" w:rsidR="001467C7" w:rsidRDefault="001467C7" w:rsidP="00667AC5">
      <w:r>
        <w:tab/>
        <w:t xml:space="preserve">Audit the event (Type=3, UKRDC_MERGE </w:t>
      </w:r>
      <w:r>
        <w:t>–</w:t>
      </w:r>
      <w:r>
        <w:t xml:space="preserve"> contains </w:t>
      </w:r>
      <w:proofErr w:type="spellStart"/>
      <w:r>
        <w:t>superceeding</w:t>
      </w:r>
      <w:proofErr w:type="spellEnd"/>
      <w:r>
        <w:t xml:space="preserve"> and </w:t>
      </w:r>
      <w:proofErr w:type="spellStart"/>
      <w:r>
        <w:t>superceded</w:t>
      </w:r>
      <w:proofErr w:type="spellEnd"/>
      <w:r>
        <w:t xml:space="preserve"> id</w:t>
      </w:r>
      <w:r>
        <w:t>’</w:t>
      </w:r>
      <w:r>
        <w:t>s)</w:t>
      </w:r>
    </w:p>
    <w:p w14:paraId="7053C8AC" w14:textId="77777777" w:rsidR="001467C7" w:rsidRDefault="001467C7" w:rsidP="00667AC5"/>
    <w:p w14:paraId="59465549" w14:textId="77777777" w:rsidR="001467C7" w:rsidRDefault="001467C7" w:rsidP="00667AC5">
      <w:r>
        <w:t xml:space="preserve">Delete all Work Items for the </w:t>
      </w:r>
      <w:proofErr w:type="spellStart"/>
      <w:r>
        <w:t>supercededId</w:t>
      </w:r>
      <w:proofErr w:type="spellEnd"/>
    </w:p>
    <w:p w14:paraId="7A42B373" w14:textId="77777777" w:rsidR="001467C7" w:rsidRDefault="001467C7" w:rsidP="00667AC5">
      <w:r>
        <w:t xml:space="preserve">Delete the Master Record for the </w:t>
      </w:r>
      <w:proofErr w:type="spellStart"/>
      <w:r>
        <w:t>supercededId</w:t>
      </w:r>
      <w:proofErr w:type="spellEnd"/>
    </w:p>
    <w:p w14:paraId="6BEB2C20" w14:textId="77777777" w:rsidR="00667AC5" w:rsidRDefault="00667AC5" w:rsidP="00667AC5">
      <w:r>
        <w:t xml:space="preserve">On exception create and return a FAIL response including the error message and stack trace. </w:t>
      </w:r>
    </w:p>
    <w:p w14:paraId="3808B073" w14:textId="77777777" w:rsidR="00667AC5" w:rsidRDefault="00667AC5" w:rsidP="00667AC5">
      <w:r>
        <w:t>Otherwise return a SUCCESS response</w:t>
      </w:r>
    </w:p>
    <w:p w14:paraId="40660A1D" w14:textId="77777777" w:rsidR="00D62853" w:rsidRDefault="00D62853">
      <w:r>
        <w:br w:type="page"/>
      </w:r>
    </w:p>
    <w:p w14:paraId="259EC850" w14:textId="77777777" w:rsidR="00D62853" w:rsidRDefault="00D62853" w:rsidP="00D62853">
      <w:pPr>
        <w:pStyle w:val="Heading1"/>
      </w:pPr>
      <w:proofErr w:type="spellStart"/>
      <w:r>
        <w:lastRenderedPageBreak/>
        <w:t>SimpleConnectionManager</w:t>
      </w:r>
      <w:proofErr w:type="spellEnd"/>
      <w:r>
        <w:t>: Configure</w:t>
      </w:r>
    </w:p>
    <w:p w14:paraId="57776D5E" w14:textId="77777777" w:rsidR="00D62853" w:rsidRDefault="00D62853" w:rsidP="00D62853">
      <w:pPr>
        <w:pStyle w:val="Heading2"/>
      </w:pPr>
      <w:r>
        <w:t>Accepts</w:t>
      </w:r>
    </w:p>
    <w:p w14:paraId="1BAB93DB" w14:textId="77777777"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user </w:t>
      </w:r>
    </w:p>
    <w:p w14:paraId="2053F0D5" w14:textId="77777777"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password</w:t>
      </w:r>
    </w:p>
    <w:p w14:paraId="4F4ADEAA" w14:textId="77777777"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server</w:t>
      </w:r>
    </w:p>
    <w:p w14:paraId="064CFDF2" w14:textId="77777777"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port</w:t>
      </w:r>
    </w:p>
    <w:p w14:paraId="52B6ECC1" w14:textId="77777777"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</w:t>
      </w:r>
      <w:proofErr w:type="spellStart"/>
      <w:r>
        <w:t>dbName</w:t>
      </w:r>
      <w:proofErr w:type="spellEnd"/>
    </w:p>
    <w:p w14:paraId="4EA578A9" w14:textId="77777777" w:rsidR="00BC05A9" w:rsidRDefault="00BC05A9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schema (optional, no default except as defined by </w:t>
      </w:r>
      <w:proofErr w:type="spellStart"/>
      <w:r>
        <w:t>search_path</w:t>
      </w:r>
      <w:proofErr w:type="spellEnd"/>
      <w:r>
        <w:t>)</w:t>
      </w:r>
    </w:p>
    <w:p w14:paraId="3D12CF59" w14:textId="77777777" w:rsidR="00D62853" w:rsidRPr="00D62853" w:rsidRDefault="00D62853" w:rsidP="00EE3028">
      <w:pPr>
        <w:pStyle w:val="ListParagraph"/>
        <w:numPr>
          <w:ilvl w:val="0"/>
          <w:numId w:val="2"/>
        </w:numPr>
      </w:pPr>
      <w:proofErr w:type="gramStart"/>
      <w:r>
        <w:t>Int :</w:t>
      </w:r>
      <w:proofErr w:type="gramEnd"/>
      <w:r>
        <w:t xml:space="preserve"> </w:t>
      </w:r>
      <w:proofErr w:type="spellStart"/>
      <w:r>
        <w:t>poolSize</w:t>
      </w:r>
      <w:proofErr w:type="spellEnd"/>
      <w:r>
        <w:t xml:space="preserve"> (optional, defaults to 10</w:t>
      </w:r>
      <w:r w:rsidR="00BC05A9">
        <w:t>. Must be provided if schema is provided</w:t>
      </w:r>
      <w:r>
        <w:t>)</w:t>
      </w:r>
    </w:p>
    <w:p w14:paraId="15A96F03" w14:textId="77777777" w:rsidR="00D62853" w:rsidRDefault="00D62853" w:rsidP="00D62853">
      <w:pPr>
        <w:pStyle w:val="Heading2"/>
      </w:pPr>
      <w:r>
        <w:t>Returns</w:t>
      </w:r>
    </w:p>
    <w:p w14:paraId="20148C3A" w14:textId="77777777" w:rsidR="00D62853" w:rsidRDefault="00D62853" w:rsidP="00D62853">
      <w:r>
        <w:t>void</w:t>
      </w:r>
    </w:p>
    <w:p w14:paraId="4F544125" w14:textId="77777777" w:rsidR="00D62853" w:rsidRDefault="00D62853" w:rsidP="00D62853">
      <w:pPr>
        <w:pStyle w:val="Heading2"/>
      </w:pPr>
      <w:proofErr w:type="spellStart"/>
      <w:r>
        <w:t>Behaviour</w:t>
      </w:r>
      <w:proofErr w:type="spellEnd"/>
    </w:p>
    <w:p w14:paraId="6E540B7E" w14:textId="77777777" w:rsidR="00D62853" w:rsidRDefault="00D62853" w:rsidP="00D62853">
      <w:r>
        <w:t xml:space="preserve">Sets up the database before the EMPI can be used. </w:t>
      </w:r>
    </w:p>
    <w:p w14:paraId="2949E5EC" w14:textId="77777777" w:rsidR="00D62853" w:rsidRDefault="00D62853" w:rsidP="00D62853">
      <w:r>
        <w:t xml:space="preserve">This call establishes the Connection Pool for communicating with the JTrace database. If not provided the </w:t>
      </w:r>
      <w:proofErr w:type="spellStart"/>
      <w:r>
        <w:t>poolSize</w:t>
      </w:r>
      <w:proofErr w:type="spellEnd"/>
      <w:r>
        <w:t xml:space="preserve"> will default to 10.</w:t>
      </w:r>
    </w:p>
    <w:p w14:paraId="13066009" w14:textId="77777777" w:rsidR="00BC05A9" w:rsidRDefault="00BC05A9" w:rsidP="00D62853">
      <w:r>
        <w:t xml:space="preserve">If schema is </w:t>
      </w:r>
      <w:proofErr w:type="gramStart"/>
      <w:r>
        <w:t>provided</w:t>
      </w:r>
      <w:proofErr w:type="gramEnd"/>
      <w:r>
        <w:t xml:space="preserve"> then it will be used for the connection string. </w:t>
      </w:r>
    </w:p>
    <w:p w14:paraId="769EEFD0" w14:textId="77777777" w:rsidR="00BC05A9" w:rsidRDefault="00BC05A9" w:rsidP="00D62853">
      <w:r>
        <w:t xml:space="preserve">If schema is </w:t>
      </w:r>
      <w:proofErr w:type="gramStart"/>
      <w:r>
        <w:t>provided</w:t>
      </w:r>
      <w:proofErr w:type="gramEnd"/>
      <w:r>
        <w:t xml:space="preserve"> then </w:t>
      </w:r>
      <w:proofErr w:type="spellStart"/>
      <w:r>
        <w:t>poolSize</w:t>
      </w:r>
      <w:proofErr w:type="spellEnd"/>
      <w:r>
        <w:t xml:space="preserve"> must also be provided.</w:t>
      </w:r>
    </w:p>
    <w:p w14:paraId="4A6307C2" w14:textId="77777777" w:rsidR="00BC05A9" w:rsidRDefault="00BC05A9" w:rsidP="00D62853">
      <w:r w:rsidRPr="00B43584">
        <w:rPr>
          <w:b/>
          <w:bCs/>
          <w:u w:val="single"/>
        </w:rPr>
        <w:t>Note</w:t>
      </w:r>
      <w:r>
        <w:rPr>
          <w:b/>
          <w:bCs/>
          <w:u w:val="single"/>
        </w:rPr>
        <w:t>: I</w:t>
      </w:r>
      <w:r>
        <w:t xml:space="preserve">nvalid schema names are not flagged by </w:t>
      </w:r>
      <w:proofErr w:type="spellStart"/>
      <w:r>
        <w:t>postgresql</w:t>
      </w:r>
      <w:proofErr w:type="spellEnd"/>
      <w:r>
        <w:t xml:space="preserve"> at connection time so an error will only be apparent when tables are accessed.</w:t>
      </w:r>
    </w:p>
    <w:p w14:paraId="542D676E" w14:textId="77777777" w:rsidR="005877A2" w:rsidRDefault="005877A2" w:rsidP="005877A2">
      <w:pPr>
        <w:pStyle w:val="Heading1"/>
      </w:pPr>
      <w:proofErr w:type="spellStart"/>
      <w:r>
        <w:t>WorkItemManager</w:t>
      </w:r>
      <w:proofErr w:type="spellEnd"/>
    </w:p>
    <w:p w14:paraId="6CE5CB83" w14:textId="77777777" w:rsidR="005877A2" w:rsidRPr="005877A2" w:rsidRDefault="005877A2" w:rsidP="00E87542">
      <w:r>
        <w:t xml:space="preserve">The </w:t>
      </w:r>
      <w:proofErr w:type="spellStart"/>
      <w:r>
        <w:t>WorkItemManager</w:t>
      </w:r>
      <w:proofErr w:type="spellEnd"/>
      <w:r>
        <w:t xml:space="preserve"> exposes APIs for management of the Work Items.</w:t>
      </w:r>
      <w:r w:rsidR="001F5766">
        <w:t xml:space="preserve"> Currently only update is tested and documented but other APIs for creating, </w:t>
      </w:r>
      <w:proofErr w:type="gramStart"/>
      <w:r w:rsidR="001F5766">
        <w:t>finding</w:t>
      </w:r>
      <w:proofErr w:type="gramEnd"/>
      <w:r w:rsidR="001F5766">
        <w:t xml:space="preserve"> and deleting items exist and can be added to the documented public interface as required.</w:t>
      </w:r>
    </w:p>
    <w:p w14:paraId="46BD57A7" w14:textId="77777777" w:rsidR="00DA1077" w:rsidRDefault="005877A2" w:rsidP="005877A2">
      <w:pPr>
        <w:pStyle w:val="Heading2"/>
      </w:pPr>
      <w:r>
        <w:t>Update</w:t>
      </w:r>
    </w:p>
    <w:p w14:paraId="68D86D45" w14:textId="77777777" w:rsidR="00915490" w:rsidRPr="00915490" w:rsidRDefault="00915490" w:rsidP="00E87542">
      <w:r>
        <w:t xml:space="preserve">Taken from the </w:t>
      </w:r>
      <w:proofErr w:type="spellStart"/>
      <w:r>
        <w:t>javadocs</w:t>
      </w:r>
      <w:proofErr w:type="spellEnd"/>
    </w:p>
    <w:p w14:paraId="51E4D478" w14:textId="77777777" w:rsidR="00915490" w:rsidRPr="00915490" w:rsidRDefault="00915490" w:rsidP="00915490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 w:rsidRPr="00915490">
        <w:rPr>
          <w:rFonts w:ascii="Arial" w:hAnsi="Arial" w:cs="Arial"/>
          <w:b/>
          <w:bCs/>
          <w:color w:val="353833"/>
          <w:sz w:val="20"/>
          <w:szCs w:val="20"/>
          <w:lang w:val="en"/>
        </w:rPr>
        <w:t>update</w:t>
      </w:r>
    </w:p>
    <w:p w14:paraId="52B7E8B8" w14:textId="77777777"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public </w:t>
      </w:r>
      <w:hyperlink r:id="rId5" w:tooltip="class in com.agiloak.mpi.workitem" w:history="1">
        <w:r w:rsidRPr="00915490">
          <w:rPr>
            <w:rFonts w:ascii="Courier New" w:hAnsi="Courier New" w:cs="Courier New"/>
            <w:color w:val="4A6782"/>
            <w:sz w:val="21"/>
            <w:szCs w:val="21"/>
            <w:lang w:val="en"/>
          </w:rPr>
          <w:t>WorkItem</w:t>
        </w:r>
      </w:hyperlink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update(int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workItemId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,</w:t>
      </w:r>
    </w:p>
    <w:p w14:paraId="7467AE9C" w14:textId="77777777"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int status,</w:t>
      </w:r>
    </w:p>
    <w:p w14:paraId="48A299B9" w14:textId="77777777"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updateDesc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,</w:t>
      </w:r>
    </w:p>
    <w:p w14:paraId="20F01C36" w14:textId="77777777"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updatedBy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)</w:t>
      </w:r>
    </w:p>
    <w:p w14:paraId="3676FA77" w14:textId="77777777" w:rsidR="00915490" w:rsidRPr="00915490" w:rsidRDefault="00915490" w:rsidP="0091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throws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com.agiloak.mpi.MpiException</w:t>
      </w:r>
      <w:proofErr w:type="spellEnd"/>
      <w:proofErr w:type="gramEnd"/>
    </w:p>
    <w:p w14:paraId="0D737F93" w14:textId="77777777" w:rsidR="00915490" w:rsidRPr="00915490" w:rsidRDefault="00915490" w:rsidP="00915490">
      <w:pPr>
        <w:shd w:val="clear" w:color="auto" w:fill="FFFFFF"/>
        <w:spacing w:beforeAutospacing="1" w:after="30" w:line="240" w:lineRule="auto"/>
        <w:rPr>
          <w:rFonts w:ascii="Georgia" w:hAnsi="Georgia" w:cs="Arial"/>
          <w:color w:val="474747"/>
          <w:sz w:val="21"/>
          <w:szCs w:val="21"/>
          <w:lang w:val="en"/>
        </w:rPr>
      </w:pPr>
      <w:r w:rsidRPr="00915490">
        <w:rPr>
          <w:rFonts w:ascii="Georgia" w:hAnsi="Georgia" w:cs="Arial"/>
          <w:color w:val="474747"/>
          <w:sz w:val="21"/>
          <w:szCs w:val="21"/>
          <w:lang w:val="en"/>
        </w:rPr>
        <w:t>Update the Work Item using the id as the key. Certain values are not updateable as they are intrinsic to the WorkItem (</w:t>
      </w:r>
      <w:proofErr w:type="spellStart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personId</w:t>
      </w:r>
      <w:proofErr w:type="spellEnd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 xml:space="preserve">, </w:t>
      </w:r>
      <w:proofErr w:type="spellStart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masterId</w:t>
      </w:r>
      <w:proofErr w:type="spellEnd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, type). Last updated date will automatically be updated</w:t>
      </w:r>
    </w:p>
    <w:p w14:paraId="22F1E3CD" w14:textId="77777777"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Parameters:</w:t>
      </w:r>
    </w:p>
    <w:p w14:paraId="34BCE832" w14:textId="77777777"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workItemId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The id of the WorkItem being updated. This must exist</w:t>
      </w:r>
    </w:p>
    <w:p w14:paraId="4E248CE5" w14:textId="77777777"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status - - REQUIRED - The new status of the WorkItem </w:t>
      </w:r>
      <w:hyperlink r:id="rId6" w:tooltip="interface in com.agiloak.mpi.workitem" w:history="1">
        <w:proofErr w:type="spellStart"/>
        <w:r w:rsidRPr="00915490">
          <w:rPr>
            <w:rFonts w:ascii="Courier New" w:hAnsi="Courier New" w:cs="Courier New"/>
            <w:color w:val="4A6782"/>
            <w:sz w:val="21"/>
            <w:szCs w:val="21"/>
            <w:lang w:val="en"/>
          </w:rPr>
          <w:t>WorkItemStatus</w:t>
        </w:r>
        <w:proofErr w:type="spellEnd"/>
      </w:hyperlink>
    </w:p>
    <w:p w14:paraId="6B3E1903" w14:textId="77777777"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updateDesc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Description of the work item update</w:t>
      </w:r>
    </w:p>
    <w:p w14:paraId="4852708A" w14:textId="77777777"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updatedBy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Who is updating the item</w:t>
      </w:r>
    </w:p>
    <w:p w14:paraId="1DB44011" w14:textId="77777777"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Returns:</w:t>
      </w:r>
    </w:p>
    <w:p w14:paraId="270A8F2A" w14:textId="77777777" w:rsidR="00915490" w:rsidRPr="00915490" w:rsidRDefault="00915490" w:rsidP="00915490">
      <w:pPr>
        <w:shd w:val="clear" w:color="auto" w:fill="FFFFFF"/>
        <w:spacing w:before="75"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lastRenderedPageBreak/>
        <w:t>The WorkItem following the update</w:t>
      </w:r>
    </w:p>
    <w:p w14:paraId="5B230091" w14:textId="77777777"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Throws:</w:t>
      </w:r>
    </w:p>
    <w:p w14:paraId="68D9B15C" w14:textId="77777777"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com.agiloak.mpi.MpiException</w:t>
      </w:r>
      <w:proofErr w:type="spellEnd"/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For any exception encountered.</w:t>
      </w:r>
    </w:p>
    <w:p w14:paraId="02760BD7" w14:textId="77777777" w:rsidR="00921C53" w:rsidRPr="00921C53" w:rsidRDefault="00921C53" w:rsidP="00E87542"/>
    <w:p w14:paraId="05B0DC6C" w14:textId="77777777" w:rsidR="005877A2" w:rsidRDefault="005877A2" w:rsidP="00E87542">
      <w:pPr>
        <w:pStyle w:val="Heading3"/>
      </w:pPr>
      <w:proofErr w:type="spellStart"/>
      <w:r>
        <w:t>Behaviour</w:t>
      </w:r>
      <w:proofErr w:type="spellEnd"/>
    </w:p>
    <w:p w14:paraId="6D04E03E" w14:textId="77777777" w:rsidR="00915490" w:rsidRDefault="00915490" w:rsidP="005877A2">
      <w:r>
        <w:t>Validates the parameters.</w:t>
      </w:r>
    </w:p>
    <w:p w14:paraId="6F1BA685" w14:textId="77777777" w:rsidR="005877A2" w:rsidRDefault="00915490" w:rsidP="005877A2">
      <w:r>
        <w:t xml:space="preserve">Finds the WorkItem for the id provided </w:t>
      </w:r>
      <w:r>
        <w:t>–</w:t>
      </w:r>
      <w:r>
        <w:t xml:space="preserve"> raising an exception if not found.</w:t>
      </w:r>
    </w:p>
    <w:p w14:paraId="12D01E8D" w14:textId="77777777" w:rsidR="00915490" w:rsidRDefault="003C7EFF" w:rsidP="005877A2">
      <w:r>
        <w:t>Updates the retrieved WorkItem with the data provided for:</w:t>
      </w:r>
    </w:p>
    <w:p w14:paraId="5530BFCB" w14:textId="77777777" w:rsidR="003C7EFF" w:rsidRDefault="003C7EFF" w:rsidP="003C7EFF">
      <w:pPr>
        <w:pStyle w:val="ListParagraph"/>
        <w:numPr>
          <w:ilvl w:val="0"/>
          <w:numId w:val="9"/>
        </w:numPr>
      </w:pPr>
      <w:r>
        <w:t>Status</w:t>
      </w:r>
    </w:p>
    <w:p w14:paraId="4A3AADE8" w14:textId="77777777"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UpdatedBy</w:t>
      </w:r>
      <w:proofErr w:type="spellEnd"/>
    </w:p>
    <w:p w14:paraId="482E6AFB" w14:textId="77777777"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UpdateDesc</w:t>
      </w:r>
      <w:proofErr w:type="spellEnd"/>
    </w:p>
    <w:p w14:paraId="37CB06E3" w14:textId="77777777" w:rsidR="003C7EFF" w:rsidRDefault="003C7EFF" w:rsidP="003C7EFF">
      <w:r>
        <w:t xml:space="preserve">And sets the </w:t>
      </w:r>
      <w:proofErr w:type="spellStart"/>
      <w:r>
        <w:t>lastUpdated</w:t>
      </w:r>
      <w:proofErr w:type="spellEnd"/>
      <w:r>
        <w:t xml:space="preserve"> time to current time</w:t>
      </w:r>
    </w:p>
    <w:p w14:paraId="02D3F4EE" w14:textId="77777777" w:rsidR="003C7EFF" w:rsidRDefault="003C7EFF" w:rsidP="003C7EFF">
      <w:r>
        <w:t>Updates the WorkItem in the database</w:t>
      </w:r>
    </w:p>
    <w:p w14:paraId="1868065C" w14:textId="77777777" w:rsidR="003C7EFF" w:rsidRDefault="003C7EFF" w:rsidP="003C7EFF">
      <w:r>
        <w:t>Create and Audit record saving attributes for:</w:t>
      </w:r>
    </w:p>
    <w:p w14:paraId="69C8BE3B" w14:textId="77777777" w:rsidR="003C7EFF" w:rsidRDefault="003C7EFF" w:rsidP="003C7EFF">
      <w:pPr>
        <w:pStyle w:val="ListParagraph"/>
        <w:numPr>
          <w:ilvl w:val="0"/>
          <w:numId w:val="9"/>
        </w:numPr>
      </w:pPr>
      <w:r>
        <w:t>Id</w:t>
      </w:r>
    </w:p>
    <w:p w14:paraId="5536C0DD" w14:textId="77777777" w:rsidR="003C7EFF" w:rsidRDefault="003C7EFF" w:rsidP="003C7EFF">
      <w:pPr>
        <w:pStyle w:val="ListParagraph"/>
        <w:numPr>
          <w:ilvl w:val="0"/>
          <w:numId w:val="9"/>
        </w:numPr>
      </w:pPr>
      <w:r>
        <w:t>Status</w:t>
      </w:r>
    </w:p>
    <w:p w14:paraId="3091B98D" w14:textId="77777777"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UpdatedBy</w:t>
      </w:r>
      <w:proofErr w:type="spellEnd"/>
    </w:p>
    <w:p w14:paraId="618812D7" w14:textId="77777777" w:rsidR="003C7EFF" w:rsidRDefault="003C7EFF" w:rsidP="00E87542">
      <w:pPr>
        <w:pStyle w:val="ListParagraph"/>
        <w:numPr>
          <w:ilvl w:val="0"/>
          <w:numId w:val="9"/>
        </w:numPr>
      </w:pPr>
      <w:proofErr w:type="spellStart"/>
      <w:r>
        <w:t>UpdateDesc</w:t>
      </w:r>
      <w:proofErr w:type="spellEnd"/>
    </w:p>
    <w:p w14:paraId="3C4799EC" w14:textId="77777777" w:rsidR="005877A2" w:rsidRDefault="005877A2" w:rsidP="005877A2">
      <w:r>
        <w:br w:type="page"/>
      </w:r>
    </w:p>
    <w:p w14:paraId="21E8C814" w14:textId="77777777"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27208B"/>
    <w:multiLevelType w:val="hybridMultilevel"/>
    <w:tmpl w:val="40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40531"/>
    <w:multiLevelType w:val="multilevel"/>
    <w:tmpl w:val="AB3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A13D2"/>
    <w:multiLevelType w:val="multilevel"/>
    <w:tmpl w:val="4A4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FD2DF8"/>
    <w:multiLevelType w:val="hybridMultilevel"/>
    <w:tmpl w:val="CE2E2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001F6"/>
    <w:multiLevelType w:val="hybridMultilevel"/>
    <w:tmpl w:val="CE2E2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  <w:num w:numId="11">
    <w:abstractNumId w:val="7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2AC4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67C7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576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87D89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10015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B53ED"/>
    <w:rsid w:val="003C0635"/>
    <w:rsid w:val="003C7407"/>
    <w:rsid w:val="003C7EFF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3FA4"/>
    <w:rsid w:val="004648AA"/>
    <w:rsid w:val="0046631F"/>
    <w:rsid w:val="00466A6D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118A3"/>
    <w:rsid w:val="00522F7E"/>
    <w:rsid w:val="00527F5D"/>
    <w:rsid w:val="005310F3"/>
    <w:rsid w:val="00533B05"/>
    <w:rsid w:val="00550731"/>
    <w:rsid w:val="00550917"/>
    <w:rsid w:val="0055630C"/>
    <w:rsid w:val="00556A60"/>
    <w:rsid w:val="00557C0C"/>
    <w:rsid w:val="00560631"/>
    <w:rsid w:val="005619F4"/>
    <w:rsid w:val="00575F44"/>
    <w:rsid w:val="0058198E"/>
    <w:rsid w:val="0058377F"/>
    <w:rsid w:val="00585EBE"/>
    <w:rsid w:val="005863D0"/>
    <w:rsid w:val="005877A2"/>
    <w:rsid w:val="00587877"/>
    <w:rsid w:val="005905E5"/>
    <w:rsid w:val="00593A13"/>
    <w:rsid w:val="00597B67"/>
    <w:rsid w:val="005B4551"/>
    <w:rsid w:val="005C1DCA"/>
    <w:rsid w:val="005C45C1"/>
    <w:rsid w:val="005D078C"/>
    <w:rsid w:val="005D6B29"/>
    <w:rsid w:val="005E163D"/>
    <w:rsid w:val="005E7385"/>
    <w:rsid w:val="005F3416"/>
    <w:rsid w:val="00605B99"/>
    <w:rsid w:val="006079FF"/>
    <w:rsid w:val="00656861"/>
    <w:rsid w:val="00657AE9"/>
    <w:rsid w:val="00662115"/>
    <w:rsid w:val="00662634"/>
    <w:rsid w:val="0066632F"/>
    <w:rsid w:val="00667743"/>
    <w:rsid w:val="00667AC5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48D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84D68"/>
    <w:rsid w:val="007875AB"/>
    <w:rsid w:val="007A64A4"/>
    <w:rsid w:val="007B257B"/>
    <w:rsid w:val="007C1506"/>
    <w:rsid w:val="007C305F"/>
    <w:rsid w:val="007C3BAB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40F0"/>
    <w:rsid w:val="008E52E4"/>
    <w:rsid w:val="008F1964"/>
    <w:rsid w:val="008F5E89"/>
    <w:rsid w:val="008F7867"/>
    <w:rsid w:val="00905467"/>
    <w:rsid w:val="009101A8"/>
    <w:rsid w:val="00912CF6"/>
    <w:rsid w:val="00915490"/>
    <w:rsid w:val="00921C53"/>
    <w:rsid w:val="00923076"/>
    <w:rsid w:val="00933EE0"/>
    <w:rsid w:val="009500A5"/>
    <w:rsid w:val="00950606"/>
    <w:rsid w:val="009532B5"/>
    <w:rsid w:val="00955E9B"/>
    <w:rsid w:val="00956500"/>
    <w:rsid w:val="00960C4E"/>
    <w:rsid w:val="00961054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26BFE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E3907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3584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05A9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193F"/>
    <w:rsid w:val="00C226EF"/>
    <w:rsid w:val="00C232D7"/>
    <w:rsid w:val="00C25A78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C334D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2853"/>
    <w:rsid w:val="00D6363D"/>
    <w:rsid w:val="00D66988"/>
    <w:rsid w:val="00D70CEB"/>
    <w:rsid w:val="00D726E7"/>
    <w:rsid w:val="00D87D5E"/>
    <w:rsid w:val="00D9260A"/>
    <w:rsid w:val="00DA1077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37F47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87542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3028"/>
    <w:rsid w:val="00EE578F"/>
    <w:rsid w:val="00EF37AA"/>
    <w:rsid w:val="00F01389"/>
    <w:rsid w:val="00F07F86"/>
    <w:rsid w:val="00F136BD"/>
    <w:rsid w:val="00F27C70"/>
    <w:rsid w:val="00F30FE9"/>
    <w:rsid w:val="00F36C46"/>
    <w:rsid w:val="00F37E42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E1D9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F47"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21C53"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921C53"/>
    <w:rPr>
      <w:rFonts w:ascii="Courier New" w:eastAsia="Times New Roman" w:hAnsi="Courier New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C53"/>
    <w:rPr>
      <w:rFonts w:ascii="Courier New" w:hAnsi="Courier New" w:cs="Courier New"/>
      <w:sz w:val="21"/>
      <w:szCs w:val="21"/>
    </w:rPr>
  </w:style>
  <w:style w:type="paragraph" w:customStyle="1" w:styleId="blocklist5">
    <w:name w:val="blocklist5"/>
    <w:basedOn w:val="Normal"/>
    <w:rsid w:val="00921C53"/>
    <w:pPr>
      <w:shd w:val="clear" w:color="auto" w:fill="FFFFFF"/>
      <w:spacing w:before="100" w:beforeAutospacing="1" w:after="225" w:line="240" w:lineRule="auto"/>
    </w:pPr>
    <w:rPr>
      <w:rFonts w:ascii="Times New Roman"/>
      <w:sz w:val="24"/>
      <w:szCs w:val="24"/>
    </w:rPr>
  </w:style>
  <w:style w:type="character" w:customStyle="1" w:styleId="paramlabel1">
    <w:name w:val="paramlabel1"/>
    <w:basedOn w:val="DefaultParagraphFont"/>
    <w:rsid w:val="00921C53"/>
    <w:rPr>
      <w:b/>
      <w:bCs/>
    </w:rPr>
  </w:style>
  <w:style w:type="character" w:customStyle="1" w:styleId="returnlabel1">
    <w:name w:val="returnlabel1"/>
    <w:basedOn w:val="DefaultParagraphFont"/>
    <w:rsid w:val="00921C53"/>
    <w:rPr>
      <w:b/>
      <w:bCs/>
    </w:rPr>
  </w:style>
  <w:style w:type="character" w:customStyle="1" w:styleId="throwslabel1">
    <w:name w:val="throwslabel1"/>
    <w:basedOn w:val="DefaultParagraphFont"/>
    <w:rsid w:val="00921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2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9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ick\git\jtrace\JTrace\doc\com\agiloak\mpi\workitem\WorkItemStatus.html" TargetMode="External"/><Relationship Id="rId5" Type="http://schemas.openxmlformats.org/officeDocument/2006/relationships/hyperlink" Target="file:///C:\Users\Nick\git\jtrace\JTrace\doc\com\agiloak\mpi\workitem\WorkIte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11505</TotalTime>
  <Pages>19</Pages>
  <Words>2851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35</cp:revision>
  <dcterms:created xsi:type="dcterms:W3CDTF">2018-03-05T17:54:00Z</dcterms:created>
  <dcterms:modified xsi:type="dcterms:W3CDTF">2020-06-26T15:49:00Z</dcterms:modified>
</cp:coreProperties>
</file>