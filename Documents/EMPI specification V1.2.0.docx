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7A5" w:rsidRDefault="002977A5" w:rsidP="000C1613">
      <w:pPr>
        <w:pStyle w:val="Heading1"/>
      </w:pPr>
      <w:r>
        <w:t>Change</w:t>
      </w:r>
    </w:p>
    <w:p w:rsidR="00D62853" w:rsidRDefault="00D62853" w:rsidP="00D62853">
      <w:r>
        <w:t xml:space="preserve">Updated </w:t>
      </w:r>
      <w:del w:id="0" w:author="Nick Jones" w:date="2018-09-25T17:09:00Z">
        <w:r w:rsidR="00EE3028" w:rsidDel="00667AC5">
          <w:delText>30</w:delText>
        </w:r>
        <w:r w:rsidR="00EE3028" w:rsidRPr="00667AC5" w:rsidDel="00667AC5">
          <w:rPr>
            <w:vertAlign w:val="superscript"/>
          </w:rPr>
          <w:delText>th</w:delText>
        </w:r>
        <w:r w:rsidR="00EE3028" w:rsidDel="00667AC5">
          <w:delText xml:space="preserve"> </w:delText>
        </w:r>
      </w:del>
      <w:ins w:id="1" w:author="Nick Jones" w:date="2018-09-30T15:01:00Z">
        <w:r w:rsidR="00533B05">
          <w:t>30</w:t>
        </w:r>
      </w:ins>
      <w:ins w:id="2" w:author="Nick Jones" w:date="2018-09-25T17:09:00Z">
        <w:r w:rsidR="00667AC5" w:rsidRPr="00667AC5">
          <w:rPr>
            <w:vertAlign w:val="superscript"/>
            <w:rPrChange w:id="3" w:author="Nick Jones" w:date="2018-09-25T17:09:00Z">
              <w:rPr/>
            </w:rPrChange>
          </w:rPr>
          <w:t>th</w:t>
        </w:r>
        <w:r w:rsidR="00667AC5">
          <w:t xml:space="preserve"> September 2018</w:t>
        </w:r>
      </w:ins>
      <w:del w:id="4" w:author="Nick Jones" w:date="2018-09-25T17:09:00Z">
        <w:r w:rsidR="00EE3028" w:rsidDel="00667AC5">
          <w:delText>August 2018</w:delText>
        </w:r>
      </w:del>
      <w:r>
        <w:t xml:space="preserve"> to</w:t>
      </w:r>
      <w:ins w:id="5" w:author="Nick Jones" w:date="2018-09-25T17:10:00Z">
        <w:r w:rsidR="00667AC5">
          <w:t xml:space="preserve"> 1.2.0.</w:t>
        </w:r>
      </w:ins>
      <w:del w:id="6" w:author="Nick Jones" w:date="2018-09-25T17:10:00Z">
        <w:r w:rsidDel="00667AC5">
          <w:delText xml:space="preserve"> match 1.1</w:delText>
        </w:r>
      </w:del>
      <w:del w:id="7" w:author="Nick Jones" w:date="2018-09-25T17:09:00Z">
        <w:r w:rsidDel="00667AC5">
          <w:delText>.</w:delText>
        </w:r>
        <w:r w:rsidR="00EE3028" w:rsidDel="00667AC5">
          <w:delText>8</w:delText>
        </w:r>
      </w:del>
    </w:p>
    <w:p w:rsidR="00D62853" w:rsidRDefault="00D62853" w:rsidP="00D62853">
      <w:r>
        <w:t>Main Changes</w:t>
      </w:r>
    </w:p>
    <w:p w:rsidR="00D62853" w:rsidRDefault="00667AC5" w:rsidP="00EE3028">
      <w:pPr>
        <w:pStyle w:val="ListParagraph"/>
        <w:numPr>
          <w:ilvl w:val="0"/>
          <w:numId w:val="6"/>
        </w:numPr>
        <w:rPr>
          <w:ins w:id="8" w:author="Nick Jones" w:date="2018-09-25T17:10:00Z"/>
        </w:rPr>
      </w:pPr>
      <w:ins w:id="9" w:author="Nick Jones" w:date="2018-09-25T17:10:00Z">
        <w:r>
          <w:t>New API</w:t>
        </w:r>
      </w:ins>
      <w:ins w:id="10" w:author="Nick Jones" w:date="2018-09-25T17:11:00Z">
        <w:r>
          <w:t xml:space="preserve"> method</w:t>
        </w:r>
      </w:ins>
      <w:ins w:id="11" w:author="Nick Jones" w:date="2018-09-25T17:10:00Z">
        <w:r>
          <w:t>: getUKRDCId</w:t>
        </w:r>
      </w:ins>
      <w:del w:id="12" w:author="Nick Jones" w:date="2018-09-25T17:10:00Z">
        <w:r w:rsidR="00EE3028" w:rsidDel="00667AC5">
          <w:delText>NO CODE CHANGES. Person.localidtype increased in size to 10 characters</w:delText>
        </w:r>
      </w:del>
    </w:p>
    <w:p w:rsidR="00667AC5" w:rsidRDefault="00667AC5" w:rsidP="00EE3028">
      <w:pPr>
        <w:pStyle w:val="ListParagraph"/>
        <w:numPr>
          <w:ilvl w:val="0"/>
          <w:numId w:val="6"/>
        </w:numPr>
        <w:rPr>
          <w:ins w:id="13" w:author="Nick Jones" w:date="2018-09-29T07:13:00Z"/>
        </w:rPr>
      </w:pPr>
      <w:ins w:id="14" w:author="Nick Jones" w:date="2018-09-25T17:10:00Z">
        <w:r>
          <w:t>New API</w:t>
        </w:r>
      </w:ins>
      <w:ins w:id="15" w:author="Nick Jones" w:date="2018-09-25T17:11:00Z">
        <w:r>
          <w:t xml:space="preserve"> method</w:t>
        </w:r>
      </w:ins>
      <w:ins w:id="16" w:author="Nick Jones" w:date="2018-09-25T17:10:00Z">
        <w:r>
          <w:t>: merge</w:t>
        </w:r>
      </w:ins>
    </w:p>
    <w:p w:rsidR="005118A3" w:rsidRPr="00D62853" w:rsidRDefault="005118A3" w:rsidP="00EE3028">
      <w:pPr>
        <w:pStyle w:val="ListParagraph"/>
        <w:numPr>
          <w:ilvl w:val="0"/>
          <w:numId w:val="6"/>
        </w:numPr>
      </w:pPr>
      <w:ins w:id="17" w:author="Nick Jones" w:date="2018-09-29T07:13:00Z">
        <w:r>
          <w:t>New API WorkItemManager.update</w:t>
        </w:r>
      </w:ins>
    </w:p>
    <w:p w:rsidR="006A1008" w:rsidRDefault="006A1008" w:rsidP="000C1613">
      <w:pPr>
        <w:pStyle w:val="Heading1"/>
      </w:pPr>
      <w:r>
        <w:t>EMPI Data Structures</w:t>
      </w:r>
    </w:p>
    <w:p w:rsidR="00BE12BA" w:rsidRPr="00BE12BA" w:rsidRDefault="00BE12BA" w:rsidP="00BE12BA">
      <w:r>
        <w:t>The EMPI schema is a separate schema from the repository.</w:t>
      </w:r>
    </w:p>
    <w:p w:rsidR="006A1008" w:rsidRDefault="006A1008" w:rsidP="006A1008">
      <w:pPr>
        <w:pStyle w:val="Heading2"/>
      </w:pPr>
      <w:r>
        <w:t>Person</w:t>
      </w:r>
    </w:p>
    <w:p w:rsidR="006A1008" w:rsidRDefault="006A1008" w:rsidP="006A1008">
      <w:r>
        <w:t xml:space="preserve">A representation of the key demographics of the incoming record, uniquely </w:t>
      </w:r>
      <w:r w:rsidR="00BE12BA">
        <w:t>identified</w:t>
      </w:r>
      <w:r>
        <w:t xml:space="preserve"> by local ids - type/org/number (</w:t>
      </w:r>
      <w:r>
        <w:t>“</w:t>
      </w:r>
      <w:r>
        <w:t>MRN</w:t>
      </w:r>
      <w:r>
        <w:t>”</w:t>
      </w:r>
      <w:r>
        <w:t xml:space="preserve"> / </w:t>
      </w:r>
      <w:r>
        <w:t>“</w:t>
      </w:r>
      <w:r>
        <w:t>RXX01</w:t>
      </w:r>
      <w:r>
        <w:t>”</w:t>
      </w:r>
      <w:r>
        <w:t xml:space="preserve"> / </w:t>
      </w:r>
      <w:r>
        <w:t>“</w:t>
      </w:r>
      <w:r>
        <w:t>12345</w:t>
      </w:r>
      <w:r>
        <w:t>”</w:t>
      </w:r>
      <w:r>
        <w:t>).</w:t>
      </w:r>
    </w:p>
    <w:p w:rsidR="006A1008" w:rsidRDefault="006A1008" w:rsidP="006A1008">
      <w:r>
        <w:t>This record will contain standardized fields to support algorithmic tracing and can hold historic data although currently only the previous surname is supported for performance reasons.</w:t>
      </w:r>
    </w:p>
    <w:p w:rsidR="006A1008" w:rsidRDefault="006A1008" w:rsidP="006A1008">
      <w:pPr>
        <w:pStyle w:val="Heading2"/>
      </w:pPr>
      <w:r>
        <w:t>MasterRecord</w:t>
      </w:r>
    </w:p>
    <w:p w:rsidR="006A1008" w:rsidRDefault="006A1008" w:rsidP="006A1008">
      <w:r>
        <w:t>A national master record. There will be a Master Record for eve</w:t>
      </w:r>
      <w:r w:rsidR="0066632F">
        <w:t xml:space="preserve">ry NHS Number, CHI Number, H&amp;SC, </w:t>
      </w:r>
      <w:r w:rsidR="00E913E7">
        <w:t>UKRR</w:t>
      </w:r>
      <w:r>
        <w:t xml:space="preserve"> </w:t>
      </w:r>
      <w:r w:rsidR="0066632F">
        <w:t xml:space="preserve">and UKRDC </w:t>
      </w:r>
      <w:r>
        <w:t xml:space="preserve">Number. This is uniquely </w:t>
      </w:r>
      <w:r w:rsidR="00BE12BA">
        <w:t xml:space="preserve">identified </w:t>
      </w:r>
      <w:r>
        <w:t xml:space="preserve">by type and id (e.g. </w:t>
      </w:r>
      <w:r>
        <w:t>“</w:t>
      </w:r>
      <w:r>
        <w:t>NHS</w:t>
      </w:r>
      <w:r>
        <w:t>”</w:t>
      </w:r>
      <w:r>
        <w:t xml:space="preserve"> / </w:t>
      </w:r>
      <w:r>
        <w:t>“</w:t>
      </w:r>
      <w:r>
        <w:t>1234567890</w:t>
      </w:r>
      <w:r>
        <w:t>”</w:t>
      </w:r>
      <w:r>
        <w:t>)</w:t>
      </w:r>
    </w:p>
    <w:p w:rsidR="006A1008" w:rsidRDefault="006A1008" w:rsidP="006A1008">
      <w:pPr>
        <w:pStyle w:val="Heading2"/>
      </w:pPr>
      <w:r>
        <w:t>LinkRecord</w:t>
      </w:r>
    </w:p>
    <w:p w:rsidR="006A1008" w:rsidRDefault="006A1008" w:rsidP="006A1008">
      <w:r>
        <w:t>A simple x-reference table between the Person and MasterRecord. This identifies verified links between a person and a master record.</w:t>
      </w:r>
    </w:p>
    <w:p w:rsidR="006A1008" w:rsidRDefault="006A1008" w:rsidP="006A1008">
      <w:r>
        <w:t xml:space="preserve">Uniquely </w:t>
      </w:r>
      <w:r w:rsidR="00BE12BA">
        <w:t xml:space="preserve">identified </w:t>
      </w:r>
      <w:r>
        <w:t>by personid and masterid.</w:t>
      </w:r>
    </w:p>
    <w:p w:rsidR="00BE12BA" w:rsidRDefault="00BE12BA" w:rsidP="006A1008">
      <w:r>
        <w:t xml:space="preserve">To find all records for a </w:t>
      </w:r>
      <w:r w:rsidR="0066632F">
        <w:t>UKRDC</w:t>
      </w:r>
      <w:r>
        <w:t xml:space="preserve"> record you would need a query such as:</w:t>
      </w:r>
    </w:p>
    <w:p w:rsidR="007E4BC5" w:rsidRPr="007E4BC5" w:rsidRDefault="007E4BC5" w:rsidP="007E4BC5">
      <w:pPr>
        <w:spacing w:after="0"/>
        <w:ind w:left="720"/>
        <w:rPr>
          <w:color w:val="7030A0"/>
        </w:rPr>
      </w:pPr>
      <w:r w:rsidRPr="007E4BC5">
        <w:rPr>
          <w:color w:val="7030A0"/>
        </w:rPr>
        <w:t xml:space="preserve">select * from jtrace.person p, jtrace.linkrecord lr, jtrace.masterrecord mr </w:t>
      </w:r>
    </w:p>
    <w:p w:rsidR="007E4BC5" w:rsidRPr="007E4BC5" w:rsidRDefault="007E4BC5" w:rsidP="007E4BC5">
      <w:pPr>
        <w:spacing w:after="0"/>
        <w:ind w:left="720"/>
        <w:rPr>
          <w:color w:val="7030A0"/>
        </w:rPr>
      </w:pPr>
      <w:r w:rsidRPr="007E4BC5">
        <w:rPr>
          <w:color w:val="7030A0"/>
        </w:rPr>
        <w:t xml:space="preserve">where lr.masterid = mr.id </w:t>
      </w:r>
    </w:p>
    <w:p w:rsidR="007E4BC5" w:rsidRPr="007E4BC5" w:rsidRDefault="007E4BC5" w:rsidP="007E4BC5">
      <w:pPr>
        <w:spacing w:after="0"/>
        <w:ind w:left="720"/>
        <w:rPr>
          <w:color w:val="7030A0"/>
        </w:rPr>
      </w:pPr>
      <w:r w:rsidRPr="007E4BC5">
        <w:rPr>
          <w:color w:val="7030A0"/>
        </w:rPr>
        <w:t>and lr.personid = p.id</w:t>
      </w:r>
    </w:p>
    <w:p w:rsidR="007E4BC5" w:rsidRPr="007E4BC5" w:rsidRDefault="007E4BC5" w:rsidP="007E4BC5">
      <w:pPr>
        <w:spacing w:after="0"/>
        <w:ind w:left="720"/>
        <w:rPr>
          <w:color w:val="7030A0"/>
        </w:rPr>
      </w:pPr>
      <w:r w:rsidRPr="007E4BC5">
        <w:rPr>
          <w:color w:val="7030A0"/>
        </w:rPr>
        <w:t xml:space="preserve">and mr.nationalid = 'RR3000001' </w:t>
      </w:r>
    </w:p>
    <w:p w:rsidR="007E4BC5" w:rsidRPr="007E4BC5" w:rsidRDefault="007E4BC5" w:rsidP="007E4BC5">
      <w:pPr>
        <w:spacing w:after="0"/>
        <w:ind w:left="720"/>
        <w:rPr>
          <w:color w:val="7030A0"/>
        </w:rPr>
      </w:pPr>
      <w:r w:rsidRPr="007E4BC5">
        <w:rPr>
          <w:color w:val="7030A0"/>
        </w:rPr>
        <w:t>and mr.nationalidtype = '</w:t>
      </w:r>
      <w:r w:rsidR="006E3D81" w:rsidRPr="006E3D81">
        <w:t xml:space="preserve"> </w:t>
      </w:r>
      <w:r w:rsidR="006E3D81">
        <w:t>UKRDC</w:t>
      </w:r>
      <w:r w:rsidR="006E3D81" w:rsidRPr="007E4BC5">
        <w:rPr>
          <w:color w:val="7030A0"/>
        </w:rPr>
        <w:t xml:space="preserve"> </w:t>
      </w:r>
      <w:r w:rsidRPr="007E4BC5">
        <w:rPr>
          <w:color w:val="7030A0"/>
        </w:rPr>
        <w:t>'</w:t>
      </w:r>
    </w:p>
    <w:p w:rsidR="006A1008" w:rsidRDefault="00B808DB" w:rsidP="00B808DB">
      <w:pPr>
        <w:pStyle w:val="Heading2"/>
      </w:pPr>
      <w:r>
        <w:t>Relationship between Masters</w:t>
      </w:r>
    </w:p>
    <w:p w:rsidR="00B808DB" w:rsidRDefault="00B808DB" w:rsidP="00B808DB">
      <w:r>
        <w:t>The relationship in this model between two master records potentially referring to the same physical person is always indirect. There is no direct relationship between an NHS Number and a CHI Number except through a Person record c</w:t>
      </w:r>
      <w:r w:rsidR="00693914">
        <w:t xml:space="preserve">laiming to link the two numbers </w:t>
      </w:r>
      <w:r w:rsidR="00693914">
        <w:t>–</w:t>
      </w:r>
      <w:r w:rsidR="00693914">
        <w:t xml:space="preserve"> essentially because that link is the view of the source system not a definitive link recognized by NHS England and the NHS Scottish.</w:t>
      </w:r>
    </w:p>
    <w:p w:rsidR="00693914" w:rsidRDefault="00693914" w:rsidP="00B808DB">
      <w:r>
        <w:t xml:space="preserve">At first glance this might seem an impediment but the creation of </w:t>
      </w:r>
      <w:r w:rsidR="006E3D81">
        <w:t xml:space="preserve">UKRDC </w:t>
      </w:r>
      <w:r>
        <w:t xml:space="preserve">Master record and links to the associated source system Person records removes that complexity for real life access. Once created the </w:t>
      </w:r>
      <w:r w:rsidR="006E3D81">
        <w:t xml:space="preserve">UKRDC </w:t>
      </w:r>
      <w:r>
        <w:t xml:space="preserve">Master becomes the </w:t>
      </w:r>
      <w:r>
        <w:t>“</w:t>
      </w:r>
      <w:r>
        <w:t>top of the tree</w:t>
      </w:r>
      <w:r>
        <w:t>”</w:t>
      </w:r>
      <w:r>
        <w:t xml:space="preserve"> accessing related person records as required.</w:t>
      </w:r>
    </w:p>
    <w:p w:rsidR="001338B2" w:rsidRDefault="001338B2" w:rsidP="001338B2">
      <w:pPr>
        <w:pStyle w:val="Heading2"/>
      </w:pPr>
      <w:r>
        <w:t>Links to the Repository</w:t>
      </w:r>
    </w:p>
    <w:p w:rsidR="001338B2" w:rsidRPr="001338B2" w:rsidRDefault="001338B2" w:rsidP="001338B2">
      <w:r>
        <w:t>Records in the Repository are in a diffe</w:t>
      </w:r>
      <w:r w:rsidR="00B70B45">
        <w:t>rent schema but keyed by the same local ids as used in the person table in the EMPI. This provides for an</w:t>
      </w:r>
      <w:r w:rsidR="00A337F1">
        <w:t xml:space="preserve"> easy link between the two.</w:t>
      </w:r>
    </w:p>
    <w:p w:rsidR="001D4990" w:rsidRDefault="001D4990" w:rsidP="000C1613">
      <w:pPr>
        <w:pStyle w:val="Heading1"/>
      </w:pPr>
      <w:r>
        <w:t>Client</w:t>
      </w:r>
    </w:p>
    <w:p w:rsidR="001D4990" w:rsidRDefault="001D4990" w:rsidP="001D4990">
      <w:r>
        <w:t>The Client (the repository) will create a Person record containing</w:t>
      </w:r>
    </w:p>
    <w:p w:rsidR="001D4990" w:rsidRDefault="001D4990" w:rsidP="001D4990">
      <w:pPr>
        <w:pStyle w:val="ListParagraph"/>
        <w:numPr>
          <w:ilvl w:val="0"/>
          <w:numId w:val="2"/>
        </w:numPr>
      </w:pPr>
      <w:r>
        <w:t>Local Ids</w:t>
      </w:r>
    </w:p>
    <w:p w:rsidR="001D4990" w:rsidRDefault="001D4990" w:rsidP="001D4990">
      <w:pPr>
        <w:pStyle w:val="ListParagraph"/>
        <w:numPr>
          <w:ilvl w:val="0"/>
          <w:numId w:val="2"/>
        </w:numPr>
      </w:pPr>
      <w:r>
        <w:t xml:space="preserve">Primary Id (if present - </w:t>
      </w:r>
      <w:r>
        <w:t>“</w:t>
      </w:r>
      <w:r>
        <w:t>UKR</w:t>
      </w:r>
      <w:r w:rsidR="0066632F">
        <w:t>DC</w:t>
      </w:r>
      <w:r>
        <w:t>”</w:t>
      </w:r>
      <w:r>
        <w:t xml:space="preserve"> + UKR</w:t>
      </w:r>
      <w:r w:rsidR="0066632F">
        <w:t>DC</w:t>
      </w:r>
      <w:r>
        <w:t xml:space="preserve"> Number)</w:t>
      </w:r>
    </w:p>
    <w:p w:rsidR="001D4990" w:rsidRDefault="00405053" w:rsidP="001D4990">
      <w:pPr>
        <w:pStyle w:val="ListParagraph"/>
        <w:numPr>
          <w:ilvl w:val="0"/>
          <w:numId w:val="2"/>
        </w:numPr>
      </w:pPr>
      <w:r>
        <w:t>National Ids (</w:t>
      </w:r>
      <w:r w:rsidR="001D4990">
        <w:t>a list of other national ids present on the RDA)</w:t>
      </w:r>
    </w:p>
    <w:p w:rsidR="001D4990" w:rsidRDefault="001D4990" w:rsidP="001D4990">
      <w:pPr>
        <w:pStyle w:val="ListParagraph"/>
        <w:numPr>
          <w:ilvl w:val="0"/>
          <w:numId w:val="2"/>
        </w:numPr>
      </w:pPr>
      <w:r>
        <w:t>Demographics</w:t>
      </w:r>
    </w:p>
    <w:p w:rsidR="001D4990" w:rsidRPr="001D4990" w:rsidRDefault="00757435" w:rsidP="001D4990">
      <w:r>
        <w:t xml:space="preserve">It will call EMPI </w:t>
      </w:r>
      <w:r w:rsidR="00FF5135">
        <w:t xml:space="preserve">Store </w:t>
      </w:r>
      <w:r>
        <w:t>passing in the Person</w:t>
      </w:r>
    </w:p>
    <w:p w:rsidR="003C0635" w:rsidRDefault="003C0635">
      <w:pPr>
        <w:rPr>
          <w:rFonts w:asciiTheme="majorHAnsi" w:eastAsiaTheme="majorEastAsia" w:hAnsiTheme="majorHAnsi" w:cstheme="majorBidi"/>
          <w:color w:val="2F5496" w:themeColor="accent1" w:themeShade="BF"/>
          <w:sz w:val="32"/>
          <w:szCs w:val="32"/>
        </w:rPr>
      </w:pPr>
      <w:r>
        <w:br w:type="page"/>
      </w:r>
    </w:p>
    <w:p w:rsidR="00550731" w:rsidRDefault="00550731" w:rsidP="00CE440E">
      <w:pPr>
        <w:pStyle w:val="Heading1"/>
      </w:pPr>
      <w:r>
        <w:t>API: Validate</w:t>
      </w:r>
    </w:p>
    <w:p w:rsidR="00550731" w:rsidRDefault="00550731" w:rsidP="00550731">
      <w:pPr>
        <w:pStyle w:val="Heading2"/>
      </w:pPr>
      <w:r>
        <w:t>Returns</w:t>
      </w:r>
    </w:p>
    <w:p w:rsidR="00550731" w:rsidRDefault="00550731" w:rsidP="00550731">
      <w:r>
        <w:t>UKRDCIndexManagerResponse</w:t>
      </w:r>
    </w:p>
    <w:p w:rsidR="00550731" w:rsidRDefault="00550731" w:rsidP="00550731">
      <w:pPr>
        <w:pStyle w:val="Heading2"/>
      </w:pPr>
      <w:r>
        <w:t>Behaviour</w:t>
      </w:r>
    </w:p>
    <w:p w:rsidR="00550731" w:rsidRDefault="00550731" w:rsidP="00550731">
      <w:r>
        <w:t xml:space="preserve">Call </w:t>
      </w:r>
      <w:r w:rsidR="00FF5135">
        <w:t>V</w:t>
      </w:r>
      <w:r>
        <w:t>alidateInternal</w:t>
      </w:r>
    </w:p>
    <w:p w:rsidR="00AE3907" w:rsidRDefault="00AE3907" w:rsidP="00550731">
      <w:r>
        <w:t>Call ValidateAgainstEMPI</w:t>
      </w:r>
    </w:p>
    <w:p w:rsidR="00550731" w:rsidRDefault="00550731" w:rsidP="00550731">
      <w:r>
        <w:t xml:space="preserve">On exception create and return a FAIL response including the error message and stack trace. </w:t>
      </w:r>
    </w:p>
    <w:p w:rsidR="00550731" w:rsidRDefault="00550731" w:rsidP="00550731">
      <w:r>
        <w:t>Otherwise return a SUCCESS response including the national identity.</w:t>
      </w:r>
    </w:p>
    <w:p w:rsidR="00550731" w:rsidRDefault="00FF5135" w:rsidP="00550731">
      <w:pPr>
        <w:pStyle w:val="Heading2"/>
      </w:pPr>
      <w:r>
        <w:t>V</w:t>
      </w:r>
      <w:r w:rsidR="00550731">
        <w:t>alidateInternal</w:t>
      </w:r>
    </w:p>
    <w:p w:rsidR="00550731" w:rsidRDefault="00550731" w:rsidP="00550731">
      <w:pPr>
        <w:pStyle w:val="ListParagraph"/>
        <w:numPr>
          <w:ilvl w:val="0"/>
          <w:numId w:val="2"/>
        </w:numPr>
      </w:pPr>
      <w:r>
        <w:t>If entered the primary id must be UKRDC</w:t>
      </w:r>
    </w:p>
    <w:p w:rsidR="00550731" w:rsidRDefault="00550731" w:rsidP="00550731">
      <w:pPr>
        <w:pStyle w:val="ListParagraph"/>
        <w:numPr>
          <w:ilvl w:val="0"/>
          <w:numId w:val="2"/>
        </w:numPr>
      </w:pPr>
      <w:r>
        <w:t>The surname must be at least 2 characters</w:t>
      </w:r>
    </w:p>
    <w:p w:rsidR="00550731" w:rsidRDefault="00550731" w:rsidP="00550731">
      <w:pPr>
        <w:pStyle w:val="ListParagraph"/>
        <w:numPr>
          <w:ilvl w:val="0"/>
          <w:numId w:val="2"/>
        </w:numPr>
      </w:pPr>
      <w:r>
        <w:t>The given name must be at least 1 character</w:t>
      </w:r>
    </w:p>
    <w:p w:rsidR="00550731" w:rsidRDefault="00550731" w:rsidP="00550731">
      <w:pPr>
        <w:pStyle w:val="ListParagraph"/>
        <w:numPr>
          <w:ilvl w:val="0"/>
          <w:numId w:val="2"/>
        </w:numPr>
      </w:pPr>
      <w:r>
        <w:t>Gender must be at least 1 character</w:t>
      </w:r>
    </w:p>
    <w:p w:rsidR="00550731" w:rsidRDefault="00550731" w:rsidP="00550731">
      <w:pPr>
        <w:pStyle w:val="ListParagraph"/>
        <w:numPr>
          <w:ilvl w:val="0"/>
          <w:numId w:val="2"/>
        </w:numPr>
      </w:pPr>
      <w:r>
        <w:t>Date of Birth must be provided</w:t>
      </w:r>
    </w:p>
    <w:p w:rsidR="00550731" w:rsidRDefault="00550731" w:rsidP="00550731">
      <w:pPr>
        <w:pStyle w:val="ListParagraph"/>
        <w:numPr>
          <w:ilvl w:val="0"/>
          <w:numId w:val="2"/>
        </w:numPr>
      </w:pPr>
      <w:r>
        <w:t>Local Id must be provided</w:t>
      </w:r>
      <w:r w:rsidR="003C0635">
        <w:t xml:space="preserve"> </w:t>
      </w:r>
      <w:r w:rsidR="003C0635">
        <w:t>–</w:t>
      </w:r>
      <w:r w:rsidR="003C0635">
        <w:t xml:space="preserve"> at least 1 character</w:t>
      </w:r>
    </w:p>
    <w:p w:rsidR="00550731" w:rsidRDefault="00550731" w:rsidP="00550731">
      <w:pPr>
        <w:pStyle w:val="ListParagraph"/>
        <w:numPr>
          <w:ilvl w:val="0"/>
          <w:numId w:val="2"/>
        </w:numPr>
      </w:pPr>
      <w:r>
        <w:t>Local Id Type must be provided</w:t>
      </w:r>
    </w:p>
    <w:p w:rsidR="00550731" w:rsidRDefault="00550731" w:rsidP="00DA325C">
      <w:pPr>
        <w:pStyle w:val="ListParagraph"/>
        <w:numPr>
          <w:ilvl w:val="0"/>
          <w:numId w:val="2"/>
        </w:numPr>
      </w:pPr>
      <w:r>
        <w:t>Originator must be provided</w:t>
      </w:r>
    </w:p>
    <w:p w:rsidR="00AE3907" w:rsidRDefault="00AE3907" w:rsidP="00AE3907">
      <w:pPr>
        <w:pStyle w:val="Heading2"/>
      </w:pPr>
      <w:r>
        <w:t>ValidateAgainstEMPI</w:t>
      </w:r>
    </w:p>
    <w:p w:rsidR="00AE3907" w:rsidRDefault="00AE3907" w:rsidP="00AE3907">
      <w:r>
        <w:t>If skip duplicate check option is set then return. (</w:t>
      </w:r>
      <w:r w:rsidR="00466A6D">
        <w:t xml:space="preserve">skip is set to allow </w:t>
      </w:r>
      <w:r w:rsidR="00466A6D">
        <w:t>“</w:t>
      </w:r>
      <w:r w:rsidR="00466A6D">
        <w:t>fake</w:t>
      </w:r>
      <w:r w:rsidR="00466A6D">
        <w:t>”</w:t>
      </w:r>
      <w:r w:rsidR="00466A6D">
        <w:t xml:space="preserve"> MRNs sent by</w:t>
      </w:r>
      <w:r>
        <w:t xml:space="preserve"> RADAR) </w:t>
      </w:r>
    </w:p>
    <w:p w:rsidR="00AE3907" w:rsidRDefault="00AE3907" w:rsidP="00AE3907">
      <w:r>
        <w:t>For each national Id on the inbound record that already exists in the EMPI</w:t>
      </w:r>
    </w:p>
    <w:p w:rsidR="00AE3907" w:rsidRPr="00AE3907" w:rsidRDefault="00AE3907" w:rsidP="00D62853">
      <w:r>
        <w:tab/>
      </w:r>
      <w:r w:rsidR="00D87D5E">
        <w:t xml:space="preserve">Count </w:t>
      </w:r>
      <w:r>
        <w:t>links to this Master f</w:t>
      </w:r>
      <w:r w:rsidR="006E348D">
        <w:t>rom this Unit (</w:t>
      </w:r>
      <w:r>
        <w:t>Originator</w:t>
      </w:r>
      <w:r w:rsidR="006E348D">
        <w:t>)</w:t>
      </w:r>
      <w:r w:rsidR="00D87D5E">
        <w:t xml:space="preserve"> - excluding current record</w:t>
      </w:r>
    </w:p>
    <w:p w:rsidR="00AE3907" w:rsidRDefault="00AE3907" w:rsidP="00D62853">
      <w:pPr>
        <w:pStyle w:val="ListParagraph"/>
        <w:numPr>
          <w:ilvl w:val="1"/>
          <w:numId w:val="2"/>
        </w:numPr>
      </w:pPr>
      <w:r>
        <w:t xml:space="preserve">If any exist </w:t>
      </w:r>
      <w:r>
        <w:t>–</w:t>
      </w:r>
      <w:r>
        <w:t xml:space="preserve"> reject the record</w:t>
      </w:r>
    </w:p>
    <w:p w:rsidR="003C0635" w:rsidRDefault="003C0635">
      <w:pPr>
        <w:rPr>
          <w:rFonts w:asciiTheme="majorHAnsi" w:eastAsiaTheme="majorEastAsia" w:hAnsiTheme="majorHAnsi" w:cstheme="majorBidi"/>
          <w:color w:val="2F5496" w:themeColor="accent1" w:themeShade="BF"/>
          <w:sz w:val="32"/>
          <w:szCs w:val="32"/>
        </w:rPr>
      </w:pPr>
      <w:r>
        <w:br w:type="page"/>
      </w:r>
    </w:p>
    <w:p w:rsidR="009716E2" w:rsidRDefault="005B4551" w:rsidP="00CE440E">
      <w:pPr>
        <w:pStyle w:val="Heading1"/>
      </w:pPr>
      <w:r>
        <w:t>API</w:t>
      </w:r>
      <w:r w:rsidR="0058198E">
        <w:t xml:space="preserve">: </w:t>
      </w:r>
      <w:r w:rsidR="00433755">
        <w:t>Store</w:t>
      </w:r>
    </w:p>
    <w:p w:rsidR="00433755" w:rsidRDefault="00433755" w:rsidP="00433755">
      <w:pPr>
        <w:pStyle w:val="Heading2"/>
      </w:pPr>
      <w:r>
        <w:t xml:space="preserve">Returns </w:t>
      </w:r>
    </w:p>
    <w:p w:rsidR="00433755" w:rsidRDefault="00433755" w:rsidP="00DA325C">
      <w:r>
        <w:t>UKRDCIndexManagerResponse</w:t>
      </w:r>
    </w:p>
    <w:p w:rsidR="00433755" w:rsidRDefault="00433755" w:rsidP="00433755">
      <w:pPr>
        <w:pStyle w:val="Heading2"/>
      </w:pPr>
      <w:r>
        <w:t>Behaviour</w:t>
      </w:r>
    </w:p>
    <w:p w:rsidR="00550731" w:rsidRDefault="00550731" w:rsidP="00550731">
      <w:r>
        <w:t>Call Create or Update</w:t>
      </w:r>
    </w:p>
    <w:p w:rsidR="00550731" w:rsidRDefault="00550731" w:rsidP="00550731">
      <w:r>
        <w:t xml:space="preserve">On exception create and return a FAIL response including the error message and stack trace. </w:t>
      </w:r>
    </w:p>
    <w:p w:rsidR="00550731" w:rsidRDefault="00550731" w:rsidP="00550731">
      <w:r>
        <w:t>Otherwise return a SUCCESS response including the national identity.</w:t>
      </w:r>
    </w:p>
    <w:p w:rsidR="00550731" w:rsidRPr="00550731" w:rsidRDefault="00550731" w:rsidP="00DA325C">
      <w:pPr>
        <w:pStyle w:val="Heading2"/>
      </w:pPr>
      <w:r>
        <w:t>Create Or Update</w:t>
      </w:r>
    </w:p>
    <w:p w:rsidR="002977A5" w:rsidRDefault="002977A5" w:rsidP="00CF43DE">
      <w:pPr>
        <w:spacing w:after="0"/>
      </w:pPr>
      <w:r>
        <w:t>If effective date is not provided then default to today.</w:t>
      </w:r>
    </w:p>
    <w:p w:rsidR="00CF43DE" w:rsidRDefault="00CF43DE" w:rsidP="00CF43DE">
      <w:pPr>
        <w:spacing w:after="0"/>
      </w:pPr>
    </w:p>
    <w:p w:rsidR="002977A5" w:rsidRDefault="00FF5135" w:rsidP="00CF43DE">
      <w:pPr>
        <w:spacing w:after="0"/>
        <w:rPr>
          <w:b/>
        </w:rPr>
      </w:pPr>
      <w:r>
        <w:rPr>
          <w:b/>
        </w:rPr>
        <w:t xml:space="preserve">Call </w:t>
      </w:r>
      <w:r w:rsidR="003451ED" w:rsidRPr="003451ED">
        <w:rPr>
          <w:b/>
        </w:rPr>
        <w:t>Validate</w:t>
      </w:r>
      <w:r>
        <w:rPr>
          <w:b/>
        </w:rPr>
        <w:t>Internal</w:t>
      </w:r>
    </w:p>
    <w:p w:rsidR="003A7D35" w:rsidRPr="003451ED" w:rsidRDefault="003A7D35" w:rsidP="00CF43DE">
      <w:pPr>
        <w:spacing w:after="0"/>
        <w:rPr>
          <w:b/>
        </w:rPr>
      </w:pPr>
      <w:r>
        <w:rPr>
          <w:b/>
        </w:rPr>
        <w:t>Call Standardise</w:t>
      </w:r>
    </w:p>
    <w:p w:rsidR="00CF43DE" w:rsidRDefault="00CF43DE" w:rsidP="00CF43DE">
      <w:pPr>
        <w:spacing w:after="0"/>
      </w:pPr>
    </w:p>
    <w:p w:rsidR="000C1613" w:rsidRDefault="00D6363D" w:rsidP="00CF43DE">
      <w:pPr>
        <w:spacing w:after="0"/>
      </w:pPr>
      <w:r>
        <w:t xml:space="preserve">Find the person for the inbound record </w:t>
      </w:r>
      <w:r w:rsidR="0083125A">
        <w:t>(originator, local id type, local id)</w:t>
      </w:r>
    </w:p>
    <w:p w:rsidR="00F554B4" w:rsidRDefault="000C1613" w:rsidP="00CF43DE">
      <w:pPr>
        <w:spacing w:after="0"/>
      </w:pPr>
      <w:r>
        <w:t>If found</w:t>
      </w:r>
      <w:r w:rsidR="00F554B4">
        <w:t xml:space="preserve"> </w:t>
      </w:r>
    </w:p>
    <w:p w:rsidR="00F554B4" w:rsidRPr="003451ED" w:rsidRDefault="003451ED" w:rsidP="00CF43DE">
      <w:pPr>
        <w:spacing w:after="0"/>
        <w:ind w:firstLine="720"/>
        <w:rPr>
          <w:b/>
        </w:rPr>
      </w:pPr>
      <w:r w:rsidRPr="003451ED">
        <w:rPr>
          <w:b/>
        </w:rPr>
        <w:t>U</w:t>
      </w:r>
      <w:r w:rsidR="001D4990" w:rsidRPr="003451ED">
        <w:rPr>
          <w:b/>
        </w:rPr>
        <w:t>pdate</w:t>
      </w:r>
      <w:r w:rsidR="00F554B4" w:rsidRPr="003451ED">
        <w:rPr>
          <w:b/>
        </w:rPr>
        <w:t xml:space="preserve"> </w:t>
      </w:r>
    </w:p>
    <w:p w:rsidR="00F554B4" w:rsidRDefault="001D4990" w:rsidP="00CF43DE">
      <w:pPr>
        <w:spacing w:after="0"/>
      </w:pPr>
      <w:r>
        <w:t>Else</w:t>
      </w:r>
      <w:r w:rsidR="00F554B4">
        <w:t xml:space="preserve"> </w:t>
      </w:r>
    </w:p>
    <w:p w:rsidR="001D4990" w:rsidRPr="003451ED" w:rsidRDefault="00F554B4" w:rsidP="00CF43DE">
      <w:pPr>
        <w:spacing w:after="0"/>
        <w:rPr>
          <w:b/>
        </w:rPr>
      </w:pPr>
      <w:r>
        <w:tab/>
      </w:r>
      <w:r w:rsidR="003451ED" w:rsidRPr="003451ED">
        <w:rPr>
          <w:b/>
        </w:rPr>
        <w:t>Create</w:t>
      </w:r>
    </w:p>
    <w:p w:rsidR="003A7D35" w:rsidRDefault="003A7D35" w:rsidP="001D4990">
      <w:pPr>
        <w:pStyle w:val="Heading2"/>
      </w:pPr>
      <w:r>
        <w:t>Standardise</w:t>
      </w:r>
    </w:p>
    <w:p w:rsidR="003A7D35" w:rsidRDefault="003A7D35" w:rsidP="003A7D35">
      <w:r>
        <w:t>Left and right trim and convert to upper case</w:t>
      </w:r>
    </w:p>
    <w:p w:rsidR="003A7D35" w:rsidRDefault="003A7D35" w:rsidP="003A7D35">
      <w:pPr>
        <w:pStyle w:val="ListParagraph"/>
        <w:numPr>
          <w:ilvl w:val="0"/>
          <w:numId w:val="2"/>
        </w:numPr>
      </w:pPr>
      <w:r>
        <w:t>Given Name</w:t>
      </w:r>
    </w:p>
    <w:p w:rsidR="007141E2" w:rsidRDefault="007141E2" w:rsidP="003A7D35">
      <w:pPr>
        <w:pStyle w:val="ListParagraph"/>
        <w:numPr>
          <w:ilvl w:val="0"/>
          <w:numId w:val="2"/>
        </w:numPr>
      </w:pPr>
      <w:r>
        <w:t>Other Given Name</w:t>
      </w:r>
    </w:p>
    <w:p w:rsidR="003A7D35" w:rsidRDefault="003A7D35" w:rsidP="003A7D35">
      <w:pPr>
        <w:pStyle w:val="ListParagraph"/>
        <w:numPr>
          <w:ilvl w:val="0"/>
          <w:numId w:val="2"/>
        </w:numPr>
      </w:pPr>
      <w:r>
        <w:t>Surname</w:t>
      </w:r>
    </w:p>
    <w:p w:rsidR="007141E2" w:rsidRDefault="007141E2" w:rsidP="003A7D35">
      <w:pPr>
        <w:pStyle w:val="ListParagraph"/>
        <w:numPr>
          <w:ilvl w:val="0"/>
          <w:numId w:val="2"/>
        </w:numPr>
      </w:pPr>
      <w:r>
        <w:t>Title</w:t>
      </w:r>
    </w:p>
    <w:p w:rsidR="003A7D35" w:rsidRDefault="003A7D35" w:rsidP="003A7D35">
      <w:pPr>
        <w:pStyle w:val="ListParagraph"/>
        <w:numPr>
          <w:ilvl w:val="0"/>
          <w:numId w:val="2"/>
        </w:numPr>
      </w:pPr>
      <w:r>
        <w:t>Gender</w:t>
      </w:r>
    </w:p>
    <w:p w:rsidR="003A7D35" w:rsidRDefault="003A7D35">
      <w:pPr>
        <w:pStyle w:val="ListParagraph"/>
        <w:numPr>
          <w:ilvl w:val="0"/>
          <w:numId w:val="2"/>
        </w:numPr>
      </w:pPr>
      <w:r>
        <w:t>Postcode</w:t>
      </w:r>
    </w:p>
    <w:p w:rsidR="007141E2" w:rsidRPr="003A7D35" w:rsidRDefault="007141E2" w:rsidP="00AE3907">
      <w:pPr>
        <w:pStyle w:val="ListParagraph"/>
        <w:numPr>
          <w:ilvl w:val="0"/>
          <w:numId w:val="2"/>
        </w:numPr>
      </w:pPr>
      <w:r>
        <w:t>Street</w:t>
      </w:r>
    </w:p>
    <w:p w:rsidR="003A7D35" w:rsidRDefault="003A7D35" w:rsidP="003A7D35">
      <w:r>
        <w:t>Convert postcode to standard form</w:t>
      </w:r>
    </w:p>
    <w:p w:rsidR="003A7D35" w:rsidRDefault="003A7D35" w:rsidP="003A7D35">
      <w:pPr>
        <w:pStyle w:val="ListParagraph"/>
        <w:numPr>
          <w:ilvl w:val="0"/>
          <w:numId w:val="2"/>
        </w:numPr>
      </w:pPr>
      <w:r>
        <w:t>Remove any embedded spaces</w:t>
      </w:r>
    </w:p>
    <w:p w:rsidR="003A7D35" w:rsidRDefault="003A7D35" w:rsidP="003A7D35">
      <w:pPr>
        <w:pStyle w:val="ListParagraph"/>
        <w:numPr>
          <w:ilvl w:val="0"/>
          <w:numId w:val="2"/>
        </w:numPr>
      </w:pPr>
      <w:r>
        <w:t xml:space="preserve">If postcode length &lt; 5 </w:t>
      </w:r>
      <w:r>
        <w:t>–</w:t>
      </w:r>
      <w:r>
        <w:t xml:space="preserve"> do nothing (invalid)</w:t>
      </w:r>
    </w:p>
    <w:p w:rsidR="003A7D35" w:rsidRDefault="003A7D35" w:rsidP="003A7D35">
      <w:pPr>
        <w:pStyle w:val="ListParagraph"/>
        <w:numPr>
          <w:ilvl w:val="0"/>
          <w:numId w:val="2"/>
        </w:numPr>
      </w:pPr>
      <w:r>
        <w:t xml:space="preserve">If postcode length </w:t>
      </w:r>
      <w:r w:rsidR="000E44FF">
        <w:t xml:space="preserve">&gt;7 </w:t>
      </w:r>
      <w:r>
        <w:t xml:space="preserve"> </w:t>
      </w:r>
      <w:r>
        <w:t>–</w:t>
      </w:r>
      <w:r>
        <w:t xml:space="preserve"> do nothing</w:t>
      </w:r>
      <w:r w:rsidR="000E44FF">
        <w:t xml:space="preserve"> (invalid)</w:t>
      </w:r>
    </w:p>
    <w:p w:rsidR="003A7D35" w:rsidRPr="003A7D35" w:rsidRDefault="003A7D35" w:rsidP="00AE3907">
      <w:pPr>
        <w:pStyle w:val="ListParagraph"/>
        <w:numPr>
          <w:ilvl w:val="0"/>
          <w:numId w:val="2"/>
        </w:numPr>
      </w:pPr>
      <w:r>
        <w:t xml:space="preserve">Insert a space </w:t>
      </w:r>
      <w:r w:rsidR="000E44FF">
        <w:t>before last 3 characters</w:t>
      </w:r>
    </w:p>
    <w:p w:rsidR="00005054" w:rsidRDefault="001D4990" w:rsidP="001D4990">
      <w:pPr>
        <w:pStyle w:val="Heading2"/>
      </w:pPr>
      <w:r>
        <w:t>Create</w:t>
      </w:r>
    </w:p>
    <w:p w:rsidR="000E44FF" w:rsidRDefault="000E44FF" w:rsidP="00CF43DE">
      <w:pPr>
        <w:spacing w:after="0"/>
      </w:pPr>
    </w:p>
    <w:p w:rsidR="000E44FF" w:rsidRDefault="000E44FF" w:rsidP="00CF43DE">
      <w:pPr>
        <w:spacing w:after="0"/>
      </w:pPr>
      <w:r>
        <w:t>NormalizeSurname</w:t>
      </w:r>
    </w:p>
    <w:p w:rsidR="000E44FF" w:rsidRDefault="000E44FF" w:rsidP="00CF43DE">
      <w:pPr>
        <w:spacing w:after="0"/>
      </w:pPr>
      <w:r>
        <w:t>NormalizeGivenName</w:t>
      </w:r>
    </w:p>
    <w:p w:rsidR="000E44FF" w:rsidRDefault="000E44FF" w:rsidP="00CF43DE">
      <w:pPr>
        <w:spacing w:after="0"/>
      </w:pPr>
      <w:r>
        <w:t>NormalizePostcode</w:t>
      </w:r>
    </w:p>
    <w:p w:rsidR="001D4990" w:rsidRDefault="001D4990" w:rsidP="00CF43DE">
      <w:pPr>
        <w:spacing w:after="0"/>
      </w:pPr>
    </w:p>
    <w:p w:rsidR="00CF43DE" w:rsidRDefault="00CF43DE" w:rsidP="00CF43DE">
      <w:pPr>
        <w:spacing w:after="0"/>
      </w:pPr>
    </w:p>
    <w:p w:rsidR="001D4990" w:rsidRDefault="001D4990" w:rsidP="00CF43DE">
      <w:pPr>
        <w:spacing w:after="0"/>
      </w:pPr>
      <w:r>
        <w:t>Insert Person</w:t>
      </w:r>
      <w:r w:rsidR="00E913E7">
        <w:t xml:space="preserve"> record</w:t>
      </w:r>
    </w:p>
    <w:p w:rsidR="00CF43DE" w:rsidRDefault="00CF43DE" w:rsidP="00CF43DE">
      <w:pPr>
        <w:spacing w:after="0"/>
      </w:pPr>
    </w:p>
    <w:p w:rsidR="00136697" w:rsidRDefault="00136697" w:rsidP="00CF43DE">
      <w:pPr>
        <w:spacing w:after="0"/>
      </w:pPr>
      <w:r>
        <w:t>** Maintain the links to other national ids</w:t>
      </w:r>
    </w:p>
    <w:p w:rsidR="001D4990" w:rsidRDefault="001D4990" w:rsidP="00CF43DE">
      <w:pPr>
        <w:spacing w:after="0"/>
      </w:pPr>
      <w:r>
        <w:t>For each National Id on the inbound record</w:t>
      </w:r>
      <w:r w:rsidR="00CE440E">
        <w:t xml:space="preserve"> (NHS/CHI</w:t>
      </w:r>
      <w:r w:rsidR="00136697">
        <w:t>/H&amp;SI</w:t>
      </w:r>
      <w:r w:rsidR="00CE440E">
        <w:t>)</w:t>
      </w:r>
    </w:p>
    <w:p w:rsidR="00005054" w:rsidRPr="003451ED" w:rsidRDefault="00005054" w:rsidP="00CF43DE">
      <w:pPr>
        <w:spacing w:after="0"/>
        <w:rPr>
          <w:b/>
        </w:rPr>
      </w:pPr>
      <w:r>
        <w:tab/>
      </w:r>
      <w:r w:rsidRPr="003451ED">
        <w:rPr>
          <w:b/>
        </w:rPr>
        <w:t>Create National Id Links</w:t>
      </w:r>
    </w:p>
    <w:p w:rsidR="00CF43DE" w:rsidRDefault="00CF43DE" w:rsidP="00CF43DE">
      <w:pPr>
        <w:spacing w:after="0"/>
      </w:pPr>
    </w:p>
    <w:p w:rsidR="00CE440E" w:rsidRDefault="00136697" w:rsidP="00CF43DE">
      <w:pPr>
        <w:spacing w:after="0"/>
      </w:pPr>
      <w:r>
        <w:t xml:space="preserve">** </w:t>
      </w:r>
      <w:r w:rsidR="00CE440E">
        <w:t>Maintain the primary index (UKR</w:t>
      </w:r>
      <w:r w:rsidR="0066632F">
        <w:t>DC</w:t>
      </w:r>
      <w:r w:rsidR="00CE440E">
        <w:t xml:space="preserve"> number)</w:t>
      </w:r>
    </w:p>
    <w:p w:rsidR="00CF43DE" w:rsidRPr="003451ED" w:rsidRDefault="0066632F" w:rsidP="00CF43DE">
      <w:pPr>
        <w:spacing w:after="0"/>
        <w:rPr>
          <w:b/>
        </w:rPr>
      </w:pPr>
      <w:r>
        <w:rPr>
          <w:b/>
        </w:rPr>
        <w:t>Create UKRDC</w:t>
      </w:r>
      <w:r w:rsidR="00CF43DE" w:rsidRPr="003451ED">
        <w:rPr>
          <w:b/>
        </w:rPr>
        <w:t xml:space="preserve"> Link</w:t>
      </w:r>
    </w:p>
    <w:p w:rsidR="00405053" w:rsidRDefault="00405053" w:rsidP="00CF43DE">
      <w:pPr>
        <w:spacing w:after="0"/>
      </w:pPr>
    </w:p>
    <w:p w:rsidR="00E913E7" w:rsidRDefault="00E913E7" w:rsidP="00E913E7">
      <w:pPr>
        <w:pStyle w:val="Heading2"/>
      </w:pPr>
      <w:r>
        <w:t>Update</w:t>
      </w:r>
    </w:p>
    <w:p w:rsidR="000E44FF" w:rsidRDefault="000E44FF" w:rsidP="000E44FF">
      <w:pPr>
        <w:spacing w:after="0"/>
      </w:pPr>
      <w:r>
        <w:t>NormalizeSurname</w:t>
      </w:r>
    </w:p>
    <w:p w:rsidR="000E44FF" w:rsidRDefault="000E44FF" w:rsidP="000E44FF">
      <w:pPr>
        <w:spacing w:after="0"/>
      </w:pPr>
      <w:r>
        <w:t>NormalizeGivenName</w:t>
      </w:r>
    </w:p>
    <w:p w:rsidR="000E44FF" w:rsidRDefault="000E44FF" w:rsidP="000E44FF">
      <w:pPr>
        <w:spacing w:after="0"/>
      </w:pPr>
      <w:r>
        <w:t>NormalizePostcode</w:t>
      </w:r>
    </w:p>
    <w:p w:rsidR="000E44FF" w:rsidRDefault="000E44FF" w:rsidP="00E913E7">
      <w:pPr>
        <w:spacing w:after="0"/>
      </w:pPr>
      <w:r>
        <w:t>If surname has changed</w:t>
      </w:r>
    </w:p>
    <w:p w:rsidR="00E913E7" w:rsidRDefault="000E44FF" w:rsidP="00AE3907">
      <w:pPr>
        <w:spacing w:after="0"/>
        <w:ind w:firstLine="720"/>
      </w:pPr>
      <w:r>
        <w:t>NormalizeSurname</w:t>
      </w:r>
      <w:r w:rsidR="005F3416">
        <w:t xml:space="preserve"> passing in the previous </w:t>
      </w:r>
      <w:r w:rsidR="00F07F86">
        <w:t>surname</w:t>
      </w:r>
    </w:p>
    <w:p w:rsidR="000E44FF" w:rsidRDefault="000E44FF" w:rsidP="00E913E7">
      <w:pPr>
        <w:spacing w:after="0"/>
      </w:pPr>
    </w:p>
    <w:p w:rsidR="00E913E7" w:rsidRDefault="00E913E7" w:rsidP="00E913E7">
      <w:pPr>
        <w:spacing w:after="0"/>
      </w:pPr>
      <w:r>
        <w:t>Update Person record</w:t>
      </w:r>
    </w:p>
    <w:p w:rsidR="00E913E7" w:rsidRDefault="00E913E7" w:rsidP="00E913E7">
      <w:pPr>
        <w:spacing w:after="0"/>
      </w:pPr>
    </w:p>
    <w:p w:rsidR="00E913E7" w:rsidRDefault="00E913E7" w:rsidP="00E913E7">
      <w:pPr>
        <w:spacing w:after="0"/>
      </w:pPr>
      <w:r>
        <w:t>** Remove any national identifies which are no longer on the person record</w:t>
      </w:r>
    </w:p>
    <w:p w:rsidR="00E913E7" w:rsidRDefault="00E913E7" w:rsidP="00E913E7">
      <w:pPr>
        <w:spacing w:after="0"/>
      </w:pPr>
      <w:r>
        <w:t>For each LINK on the database for this person</w:t>
      </w:r>
    </w:p>
    <w:p w:rsidR="00E913E7" w:rsidRDefault="00E913E7" w:rsidP="00E913E7">
      <w:pPr>
        <w:spacing w:after="0"/>
      </w:pPr>
      <w:r>
        <w:tab/>
        <w:t>Get the Corresponding MASTER</w:t>
      </w:r>
    </w:p>
    <w:p w:rsidR="00E913E7" w:rsidRDefault="00E913E7" w:rsidP="00E913E7">
      <w:pPr>
        <w:spacing w:after="0"/>
      </w:pPr>
      <w:r>
        <w:tab/>
        <w:t>If not UKR</w:t>
      </w:r>
      <w:r w:rsidR="0066632F">
        <w:t>DC</w:t>
      </w:r>
    </w:p>
    <w:p w:rsidR="00E913E7" w:rsidRDefault="00E913E7" w:rsidP="00E913E7">
      <w:pPr>
        <w:spacing w:after="0"/>
      </w:pPr>
      <w:r>
        <w:tab/>
      </w:r>
      <w:r>
        <w:tab/>
        <w:t>If this national Id &amp; type is also on the inbound record</w:t>
      </w:r>
    </w:p>
    <w:p w:rsidR="00E913E7" w:rsidRPr="003451ED" w:rsidRDefault="00E913E7" w:rsidP="00E913E7">
      <w:pPr>
        <w:spacing w:after="0"/>
        <w:rPr>
          <w:b/>
        </w:rPr>
      </w:pPr>
      <w:r>
        <w:tab/>
      </w:r>
      <w:r>
        <w:tab/>
      </w:r>
      <w:r>
        <w:tab/>
      </w:r>
      <w:r w:rsidRPr="003451ED">
        <w:rPr>
          <w:b/>
        </w:rPr>
        <w:t>Update National Id Links</w:t>
      </w:r>
    </w:p>
    <w:p w:rsidR="00106880" w:rsidRDefault="00106880" w:rsidP="00106880">
      <w:pPr>
        <w:spacing w:after="0"/>
        <w:ind w:left="1440" w:firstLine="720"/>
      </w:pPr>
      <w:r>
        <w:t xml:space="preserve">Mark this national id as </w:t>
      </w:r>
      <w:r w:rsidRPr="00106880">
        <w:rPr>
          <w:i/>
        </w:rPr>
        <w:t>processed</w:t>
      </w:r>
    </w:p>
    <w:p w:rsidR="00E913E7" w:rsidRDefault="00E913E7" w:rsidP="00E913E7">
      <w:pPr>
        <w:spacing w:after="0"/>
      </w:pPr>
      <w:r>
        <w:tab/>
      </w:r>
      <w:r>
        <w:tab/>
        <w:t xml:space="preserve">If this national Id </w:t>
      </w:r>
      <w:r w:rsidR="009101A8">
        <w:t>is not on the inbound record</w:t>
      </w:r>
    </w:p>
    <w:p w:rsidR="009101A8" w:rsidRDefault="009101A8" w:rsidP="00E913E7">
      <w:pPr>
        <w:spacing w:after="0"/>
      </w:pPr>
      <w:r>
        <w:tab/>
      </w:r>
      <w:r>
        <w:tab/>
      </w:r>
      <w:r>
        <w:tab/>
        <w:t>Delete from the database</w:t>
      </w:r>
    </w:p>
    <w:p w:rsidR="009101A8" w:rsidRDefault="009101A8" w:rsidP="00E913E7">
      <w:pPr>
        <w:spacing w:after="0"/>
      </w:pPr>
      <w:r>
        <w:tab/>
      </w:r>
      <w:r>
        <w:tab/>
      </w:r>
      <w:r>
        <w:tab/>
        <w:t>If no other links to this MASTER</w:t>
      </w:r>
    </w:p>
    <w:p w:rsidR="009101A8" w:rsidRDefault="009101A8" w:rsidP="00E913E7">
      <w:pPr>
        <w:spacing w:after="0"/>
      </w:pPr>
      <w:r>
        <w:tab/>
      </w:r>
      <w:r>
        <w:tab/>
      </w:r>
      <w:r>
        <w:tab/>
      </w:r>
      <w:r>
        <w:tab/>
        <w:t>Delete the MASTER</w:t>
      </w:r>
    </w:p>
    <w:p w:rsidR="00E913E7" w:rsidRDefault="00E913E7" w:rsidP="00E913E7">
      <w:pPr>
        <w:spacing w:after="0"/>
      </w:pPr>
    </w:p>
    <w:p w:rsidR="00E913E7" w:rsidRDefault="00E913E7" w:rsidP="00106880">
      <w:pPr>
        <w:spacing w:after="0"/>
      </w:pPr>
      <w:r>
        <w:t xml:space="preserve">** </w:t>
      </w:r>
      <w:r w:rsidR="00106880">
        <w:t>Add any new national links</w:t>
      </w:r>
    </w:p>
    <w:p w:rsidR="00E913E7" w:rsidRDefault="00E913E7" w:rsidP="00E913E7">
      <w:pPr>
        <w:spacing w:after="0"/>
      </w:pPr>
      <w:r>
        <w:t>For each National Id on the inbound record (</w:t>
      </w:r>
      <w:r w:rsidR="00106880">
        <w:t xml:space="preserve">Not marked as </w:t>
      </w:r>
      <w:r w:rsidR="00106880" w:rsidRPr="00106880">
        <w:rPr>
          <w:i/>
        </w:rPr>
        <w:t>processed</w:t>
      </w:r>
      <w:r w:rsidR="00106880">
        <w:t>)</w:t>
      </w:r>
    </w:p>
    <w:p w:rsidR="00E913E7" w:rsidRPr="003451ED" w:rsidRDefault="00E913E7" w:rsidP="00E913E7">
      <w:pPr>
        <w:spacing w:after="0"/>
        <w:rPr>
          <w:b/>
        </w:rPr>
      </w:pPr>
      <w:r>
        <w:tab/>
      </w:r>
      <w:r w:rsidRPr="003451ED">
        <w:rPr>
          <w:b/>
        </w:rPr>
        <w:t>Create National Id Links</w:t>
      </w:r>
    </w:p>
    <w:p w:rsidR="00E913E7" w:rsidRDefault="00E913E7" w:rsidP="00E913E7">
      <w:pPr>
        <w:spacing w:after="0"/>
      </w:pPr>
    </w:p>
    <w:p w:rsidR="00E913E7" w:rsidRDefault="00E913E7" w:rsidP="00E913E7">
      <w:pPr>
        <w:spacing w:after="0"/>
      </w:pPr>
      <w:r>
        <w:t xml:space="preserve">** </w:t>
      </w:r>
      <w:r w:rsidR="00A516BC">
        <w:t>Maintain the primary index (UKR</w:t>
      </w:r>
      <w:r w:rsidR="0066632F">
        <w:rPr>
          <w:u w:val="double"/>
        </w:rPr>
        <w:t>DC</w:t>
      </w:r>
      <w:r>
        <w:t xml:space="preserve"> number)</w:t>
      </w:r>
    </w:p>
    <w:p w:rsidR="00E913E7" w:rsidRPr="003451ED" w:rsidRDefault="00E913E7" w:rsidP="00E913E7">
      <w:pPr>
        <w:spacing w:after="0"/>
        <w:rPr>
          <w:b/>
        </w:rPr>
      </w:pPr>
      <w:r w:rsidRPr="003451ED">
        <w:rPr>
          <w:b/>
        </w:rPr>
        <w:t>Update UKR</w:t>
      </w:r>
      <w:r w:rsidR="006E3D81">
        <w:rPr>
          <w:b/>
        </w:rPr>
        <w:t>DC</w:t>
      </w:r>
      <w:r w:rsidRPr="003451ED">
        <w:rPr>
          <w:b/>
        </w:rPr>
        <w:t xml:space="preserve"> Link</w:t>
      </w:r>
    </w:p>
    <w:p w:rsidR="000E44FF" w:rsidRDefault="000E44FF" w:rsidP="00CF43DE">
      <w:pPr>
        <w:pStyle w:val="Heading2"/>
      </w:pPr>
      <w:r>
        <w:t>Normalization</w:t>
      </w:r>
    </w:p>
    <w:p w:rsidR="000E44FF" w:rsidRDefault="000E44FF" w:rsidP="000E44FF">
      <w:pPr>
        <w:pStyle w:val="Heading3"/>
      </w:pPr>
      <w:r>
        <w:t>Normalize Surname</w:t>
      </w:r>
    </w:p>
    <w:p w:rsidR="000E44FF" w:rsidRDefault="005F3416" w:rsidP="000E44FF">
      <w:r>
        <w:t>Trim and c</w:t>
      </w:r>
      <w:r w:rsidR="000E44FF">
        <w:t>onvert to upper case</w:t>
      </w:r>
    </w:p>
    <w:p w:rsidR="000E44FF" w:rsidRDefault="000E44FF" w:rsidP="000E44FF">
      <w:r>
        <w:t>Lookup in the Surname homonym list</w:t>
      </w:r>
      <w:r w:rsidR="00236C07">
        <w:t>, default to the original name</w:t>
      </w:r>
    </w:p>
    <w:p w:rsidR="000E44FF" w:rsidRDefault="000E44FF" w:rsidP="000E44FF">
      <w:r>
        <w:t>Trim the result</w:t>
      </w:r>
    </w:p>
    <w:p w:rsidR="000E44FF" w:rsidRDefault="000E44FF" w:rsidP="000E44FF">
      <w:r>
        <w:t>Calculate the Soundex for t</w:t>
      </w:r>
      <w:r w:rsidR="005F3416">
        <w:t>he result</w:t>
      </w:r>
    </w:p>
    <w:p w:rsidR="000E44FF" w:rsidRPr="000E44FF" w:rsidRDefault="005F3416" w:rsidP="00AE3907">
      <w:r>
        <w:t>Return the soundex</w:t>
      </w:r>
    </w:p>
    <w:p w:rsidR="000E44FF" w:rsidRDefault="000E44FF" w:rsidP="000E44FF">
      <w:pPr>
        <w:pStyle w:val="Heading3"/>
      </w:pPr>
      <w:r>
        <w:t>Normalize Given Name</w:t>
      </w:r>
    </w:p>
    <w:p w:rsidR="005F3416" w:rsidRDefault="005F3416" w:rsidP="005F3416">
      <w:r>
        <w:t>Trim and convert to upper case</w:t>
      </w:r>
    </w:p>
    <w:p w:rsidR="005F3416" w:rsidRDefault="005F3416" w:rsidP="005F3416">
      <w:r>
        <w:t>Lookup in the Given homonym list</w:t>
      </w:r>
      <w:r w:rsidR="00236C07">
        <w:t>, default to the original name</w:t>
      </w:r>
    </w:p>
    <w:p w:rsidR="005F3416" w:rsidRDefault="005F3416" w:rsidP="005F3416">
      <w:r>
        <w:t>Trim the result</w:t>
      </w:r>
    </w:p>
    <w:p w:rsidR="005F3416" w:rsidRDefault="005F3416" w:rsidP="005F3416">
      <w:r>
        <w:t>Calculate the Soundex for the result</w:t>
      </w:r>
    </w:p>
    <w:p w:rsidR="005F3416" w:rsidRPr="000E44FF" w:rsidRDefault="005F3416" w:rsidP="005F3416">
      <w:r>
        <w:t>Return the soundex</w:t>
      </w:r>
    </w:p>
    <w:p w:rsidR="005F3416" w:rsidRPr="005F3416" w:rsidRDefault="005F3416" w:rsidP="00AE3907"/>
    <w:p w:rsidR="000E44FF" w:rsidRDefault="000E44FF" w:rsidP="000E44FF">
      <w:pPr>
        <w:pStyle w:val="Heading3"/>
      </w:pPr>
      <w:r>
        <w:t>Normalize Postcode</w:t>
      </w:r>
    </w:p>
    <w:p w:rsidR="005F3416" w:rsidRDefault="005F3416" w:rsidP="005F3416">
      <w:r>
        <w:t>Trim and convert to upper case</w:t>
      </w:r>
    </w:p>
    <w:p w:rsidR="000E44FF" w:rsidRPr="000E44FF" w:rsidRDefault="005F3416" w:rsidP="00AE3907">
      <w:r>
        <w:t>Remove any embedded spaces</w:t>
      </w:r>
    </w:p>
    <w:p w:rsidR="00CF43DE" w:rsidRDefault="00CF43DE" w:rsidP="00CF43DE">
      <w:pPr>
        <w:pStyle w:val="Heading2"/>
      </w:pPr>
      <w:r>
        <w:t>Create UKR</w:t>
      </w:r>
      <w:r w:rsidR="006E3D81">
        <w:t>DC</w:t>
      </w:r>
      <w:r>
        <w:t xml:space="preserve"> Link</w:t>
      </w:r>
    </w:p>
    <w:p w:rsidR="00CE440E" w:rsidRDefault="00CE440E" w:rsidP="00CF43DE">
      <w:pPr>
        <w:spacing w:after="0"/>
      </w:pPr>
      <w:r>
        <w:t>If a primary id is on the inbound record</w:t>
      </w:r>
    </w:p>
    <w:p w:rsidR="00CE440E" w:rsidRDefault="00CE440E" w:rsidP="00CF43DE">
      <w:pPr>
        <w:spacing w:after="0"/>
      </w:pPr>
      <w:r>
        <w:tab/>
        <w:t>Find the MASTER record for that primary id</w:t>
      </w:r>
    </w:p>
    <w:p w:rsidR="00CE440E" w:rsidRDefault="00CE440E" w:rsidP="00CF43DE">
      <w:pPr>
        <w:spacing w:after="0"/>
      </w:pPr>
      <w:r>
        <w:tab/>
        <w:t>If found</w:t>
      </w:r>
    </w:p>
    <w:p w:rsidR="00CF43DE" w:rsidRDefault="00CF43DE" w:rsidP="00CF43DE">
      <w:pPr>
        <w:spacing w:after="0"/>
      </w:pPr>
      <w:r>
        <w:tab/>
      </w:r>
      <w:r>
        <w:tab/>
        <w:t xml:space="preserve">If </w:t>
      </w:r>
      <w:r w:rsidR="00270CC8" w:rsidRPr="00270CC8">
        <w:rPr>
          <w:b/>
        </w:rPr>
        <w:t>VerifyMatch</w:t>
      </w:r>
    </w:p>
    <w:p w:rsidR="00CE440E" w:rsidRDefault="002B427C" w:rsidP="00CF43DE">
      <w:pPr>
        <w:spacing w:after="0"/>
        <w:ind w:left="1440" w:firstLine="720"/>
      </w:pPr>
      <w:r>
        <w:t xml:space="preserve">Create </w:t>
      </w:r>
      <w:r w:rsidR="00CE440E">
        <w:t>LINK</w:t>
      </w:r>
    </w:p>
    <w:p w:rsidR="00CF43DE" w:rsidRDefault="00CF43DE" w:rsidP="00CF43DE">
      <w:pPr>
        <w:spacing w:after="0"/>
      </w:pPr>
      <w:r>
        <w:tab/>
      </w:r>
      <w:r>
        <w:tab/>
      </w:r>
      <w:r>
        <w:tab/>
        <w:t>If the effective date on the inbound is &gt; effective date on the MASTER</w:t>
      </w:r>
    </w:p>
    <w:p w:rsidR="00CF43DE" w:rsidRDefault="00CF43DE" w:rsidP="00CF43DE">
      <w:pPr>
        <w:spacing w:after="0"/>
      </w:pPr>
      <w:r>
        <w:tab/>
      </w:r>
      <w:r>
        <w:tab/>
      </w:r>
      <w:r>
        <w:tab/>
      </w:r>
      <w:r>
        <w:tab/>
        <w:t>Update the demographics on the MASTER</w:t>
      </w:r>
    </w:p>
    <w:p w:rsidR="00405053" w:rsidRDefault="00405053" w:rsidP="00CF43DE">
      <w:pPr>
        <w:spacing w:after="0"/>
      </w:pPr>
      <w:r>
        <w:tab/>
      </w:r>
      <w:r>
        <w:tab/>
        <w:t>If not</w:t>
      </w:r>
    </w:p>
    <w:p w:rsidR="00CE440E" w:rsidRDefault="002B427C" w:rsidP="00405053">
      <w:pPr>
        <w:spacing w:after="0"/>
        <w:ind w:left="1440" w:firstLine="720"/>
      </w:pPr>
      <w:r>
        <w:t xml:space="preserve">Create </w:t>
      </w:r>
      <w:r w:rsidR="00CE440E">
        <w:t>WORK</w:t>
      </w:r>
    </w:p>
    <w:p w:rsidR="00405053" w:rsidRDefault="002B427C" w:rsidP="00405053">
      <w:pPr>
        <w:spacing w:after="0"/>
        <w:ind w:left="1440" w:firstLine="720"/>
      </w:pPr>
      <w:r>
        <w:t xml:space="preserve">Create </w:t>
      </w:r>
      <w:r w:rsidR="00405053">
        <w:t>LINK</w:t>
      </w:r>
    </w:p>
    <w:p w:rsidR="00405053" w:rsidRDefault="00405053" w:rsidP="00405053">
      <w:pPr>
        <w:spacing w:after="0"/>
        <w:ind w:left="1440" w:firstLine="720"/>
      </w:pPr>
      <w:r>
        <w:t>update MASTER as INVESTIGATE</w:t>
      </w:r>
    </w:p>
    <w:p w:rsidR="00405053" w:rsidRDefault="00405053" w:rsidP="00405053">
      <w:pPr>
        <w:spacing w:after="0"/>
      </w:pPr>
      <w:r>
        <w:tab/>
      </w:r>
      <w:r>
        <w:tab/>
      </w:r>
      <w:r>
        <w:tab/>
        <w:t>If the effective date on the inbound is &gt; effective date on the MASTER</w:t>
      </w:r>
    </w:p>
    <w:p w:rsidR="00405053" w:rsidRDefault="00405053" w:rsidP="00405053">
      <w:pPr>
        <w:spacing w:after="0"/>
      </w:pPr>
      <w:r>
        <w:tab/>
      </w:r>
      <w:r>
        <w:tab/>
      </w:r>
      <w:r>
        <w:tab/>
      </w:r>
      <w:r>
        <w:tab/>
        <w:t>Update the demographics on the MASTER</w:t>
      </w:r>
    </w:p>
    <w:p w:rsidR="00136697" w:rsidRDefault="00136697" w:rsidP="00CF43DE">
      <w:pPr>
        <w:spacing w:after="0"/>
      </w:pPr>
      <w:r>
        <w:tab/>
        <w:t>Else</w:t>
      </w:r>
    </w:p>
    <w:p w:rsidR="00405053" w:rsidRDefault="00405053" w:rsidP="00CF43DE">
      <w:pPr>
        <w:spacing w:after="0"/>
      </w:pPr>
      <w:r>
        <w:tab/>
      </w:r>
      <w:r>
        <w:tab/>
        <w:t>Create a MASTER record</w:t>
      </w:r>
    </w:p>
    <w:p w:rsidR="00136697" w:rsidRDefault="002B427C" w:rsidP="00405053">
      <w:pPr>
        <w:spacing w:after="0"/>
        <w:ind w:left="720" w:firstLine="720"/>
      </w:pPr>
      <w:r>
        <w:t xml:space="preserve">Create a </w:t>
      </w:r>
      <w:r w:rsidR="00136697">
        <w:t>LINK to it</w:t>
      </w:r>
    </w:p>
    <w:p w:rsidR="00136697" w:rsidRDefault="00136697" w:rsidP="00CF43DE">
      <w:pPr>
        <w:spacing w:after="0"/>
      </w:pPr>
      <w:r>
        <w:t xml:space="preserve">Else </w:t>
      </w:r>
    </w:p>
    <w:p w:rsidR="00136697" w:rsidRDefault="00136697" w:rsidP="00CF43DE">
      <w:pPr>
        <w:spacing w:after="0"/>
      </w:pPr>
      <w:r>
        <w:tab/>
        <w:t>** Try to find a matching UKRDC record which can be corroborated by other national ids</w:t>
      </w:r>
    </w:p>
    <w:p w:rsidR="00136697" w:rsidRDefault="00136697" w:rsidP="00CF43DE">
      <w:pPr>
        <w:spacing w:after="0"/>
      </w:pPr>
      <w:r>
        <w:tab/>
        <w:t>For each national id on this record (NHS/CHI/H&amp;SI)</w:t>
      </w:r>
    </w:p>
    <w:p w:rsidR="00405053" w:rsidRDefault="00405053" w:rsidP="00CF43DE">
      <w:pPr>
        <w:spacing w:after="0"/>
      </w:pPr>
      <w:r>
        <w:tab/>
      </w:r>
      <w:r>
        <w:tab/>
        <w:t>Get the MASTER Record by national id</w:t>
      </w:r>
    </w:p>
    <w:p w:rsidR="00405053" w:rsidRDefault="00405053" w:rsidP="00CF43DE">
      <w:pPr>
        <w:spacing w:after="0"/>
      </w:pPr>
      <w:r>
        <w:tab/>
      </w:r>
      <w:r>
        <w:tab/>
        <w:t>Get all the Links to this MASTER</w:t>
      </w:r>
    </w:p>
    <w:p w:rsidR="00405053" w:rsidRDefault="00136697" w:rsidP="00CF43DE">
      <w:pPr>
        <w:spacing w:after="0"/>
      </w:pPr>
      <w:r>
        <w:tab/>
      </w:r>
      <w:r>
        <w:tab/>
      </w:r>
      <w:r w:rsidR="00405053">
        <w:t>For each linked record (excluding the inbound person)</w:t>
      </w:r>
    </w:p>
    <w:p w:rsidR="00405053" w:rsidRDefault="00405053" w:rsidP="00405053">
      <w:pPr>
        <w:spacing w:after="0"/>
        <w:ind w:left="1440" w:firstLine="720"/>
      </w:pPr>
      <w:r>
        <w:t>Search for a MASTER UKR</w:t>
      </w:r>
      <w:r w:rsidR="006E3D81">
        <w:t>DC</w:t>
      </w:r>
      <w:r>
        <w:t xml:space="preserve"> number LINKed to this person</w:t>
      </w:r>
    </w:p>
    <w:p w:rsidR="00405053" w:rsidRDefault="00405053" w:rsidP="00405053">
      <w:pPr>
        <w:spacing w:after="0"/>
        <w:ind w:left="1440" w:firstLine="720"/>
      </w:pPr>
      <w:r>
        <w:t>If found</w:t>
      </w:r>
    </w:p>
    <w:p w:rsidR="00136697" w:rsidRDefault="00405053" w:rsidP="00CF43DE">
      <w:pPr>
        <w:spacing w:after="0"/>
      </w:pPr>
      <w:r>
        <w:tab/>
      </w:r>
      <w:r w:rsidR="00136697">
        <w:tab/>
      </w:r>
      <w:r w:rsidR="00136697">
        <w:tab/>
      </w:r>
      <w:r w:rsidR="00136697">
        <w:tab/>
        <w:t xml:space="preserve">Does the inbound record </w:t>
      </w:r>
      <w:r w:rsidR="00270CC8" w:rsidRPr="00270CC8">
        <w:rPr>
          <w:b/>
        </w:rPr>
        <w:t>VerifyMatch</w:t>
      </w:r>
      <w:r w:rsidR="00270CC8">
        <w:t xml:space="preserve"> </w:t>
      </w:r>
      <w:r w:rsidR="00136697">
        <w:t>against this UK</w:t>
      </w:r>
      <w:r w:rsidR="006E3D81">
        <w:t>RDC</w:t>
      </w:r>
      <w:r w:rsidR="00136697">
        <w:t xml:space="preserve"> Master</w:t>
      </w:r>
      <w:r>
        <w:t>?</w:t>
      </w:r>
    </w:p>
    <w:p w:rsidR="00405053" w:rsidRDefault="00405053" w:rsidP="00405053">
      <w:pPr>
        <w:spacing w:after="0"/>
        <w:ind w:left="2160" w:firstLine="720"/>
      </w:pPr>
      <w:r>
        <w:t>If so</w:t>
      </w:r>
    </w:p>
    <w:p w:rsidR="00136697" w:rsidRDefault="00405053" w:rsidP="00405053">
      <w:pPr>
        <w:spacing w:after="0"/>
        <w:ind w:left="2880" w:firstLine="720"/>
      </w:pPr>
      <w:r>
        <w:t>C</w:t>
      </w:r>
      <w:r w:rsidR="00136697">
        <w:t>reate LINK</w:t>
      </w:r>
    </w:p>
    <w:p w:rsidR="0051124B" w:rsidRDefault="0051124B" w:rsidP="00433755">
      <w:pPr>
        <w:spacing w:after="0"/>
        <w:ind w:left="2880" w:firstLine="720"/>
      </w:pPr>
      <w:r>
        <w:t>Audit Link</w:t>
      </w:r>
    </w:p>
    <w:p w:rsidR="00405053" w:rsidRDefault="00405053" w:rsidP="00405053">
      <w:pPr>
        <w:spacing w:after="0"/>
      </w:pPr>
      <w:r>
        <w:tab/>
      </w:r>
      <w:r>
        <w:tab/>
      </w:r>
      <w:r>
        <w:tab/>
      </w:r>
      <w:r>
        <w:tab/>
        <w:t>Else</w:t>
      </w:r>
    </w:p>
    <w:p w:rsidR="00405053" w:rsidRDefault="00405053" w:rsidP="00405053">
      <w:pPr>
        <w:spacing w:after="0"/>
      </w:pPr>
      <w:r>
        <w:tab/>
      </w:r>
      <w:r>
        <w:tab/>
      </w:r>
      <w:r>
        <w:tab/>
      </w:r>
      <w:r>
        <w:tab/>
      </w:r>
      <w:r>
        <w:tab/>
        <w:t>Create WORK</w:t>
      </w:r>
    </w:p>
    <w:p w:rsidR="002B427C" w:rsidRDefault="002B427C" w:rsidP="00405053">
      <w:pPr>
        <w:spacing w:after="0"/>
      </w:pPr>
    </w:p>
    <w:p w:rsidR="002B427C" w:rsidRDefault="00AC7277" w:rsidP="00405053">
      <w:pPr>
        <w:spacing w:after="0"/>
      </w:pPr>
      <w:r>
        <w:tab/>
        <w:t>If not linked</w:t>
      </w:r>
    </w:p>
    <w:p w:rsidR="00A56527" w:rsidRDefault="00AC7277" w:rsidP="00405053">
      <w:pPr>
        <w:spacing w:after="0"/>
      </w:pPr>
      <w:r>
        <w:tab/>
      </w:r>
      <w:r>
        <w:tab/>
      </w:r>
      <w:r w:rsidR="00A56527">
        <w:t>Allocate UKRDC Number</w:t>
      </w:r>
    </w:p>
    <w:p w:rsidR="00E621BF" w:rsidRDefault="00E621BF" w:rsidP="00433755">
      <w:pPr>
        <w:spacing w:after="0"/>
        <w:ind w:left="720" w:firstLine="720"/>
      </w:pPr>
      <w:r>
        <w:t>Audit Allocation</w:t>
      </w:r>
    </w:p>
    <w:p w:rsidR="00AC7277" w:rsidRDefault="00AC7277" w:rsidP="00A56527">
      <w:pPr>
        <w:spacing w:after="0"/>
        <w:ind w:left="720" w:firstLine="720"/>
      </w:pPr>
      <w:r>
        <w:t>Create MASTER</w:t>
      </w:r>
    </w:p>
    <w:p w:rsidR="00A56527" w:rsidRDefault="00A56527" w:rsidP="00A56527">
      <w:pPr>
        <w:spacing w:after="0"/>
        <w:ind w:left="720" w:firstLine="720"/>
      </w:pPr>
      <w:r>
        <w:t>Create LINK</w:t>
      </w:r>
    </w:p>
    <w:p w:rsidR="00136697" w:rsidRPr="001D4990" w:rsidRDefault="00136697" w:rsidP="00CF43DE">
      <w:pPr>
        <w:spacing w:after="0"/>
      </w:pPr>
      <w:r>
        <w:tab/>
      </w:r>
      <w:r>
        <w:tab/>
      </w:r>
      <w:r>
        <w:tab/>
      </w:r>
    </w:p>
    <w:p w:rsidR="00005054" w:rsidRDefault="00005054" w:rsidP="001D4990">
      <w:pPr>
        <w:pStyle w:val="Heading2"/>
      </w:pPr>
      <w:r>
        <w:t>Create National Id Links</w:t>
      </w:r>
    </w:p>
    <w:p w:rsidR="00005054" w:rsidRDefault="00005054" w:rsidP="00405053">
      <w:pPr>
        <w:spacing w:after="0"/>
      </w:pPr>
      <w:r>
        <w:t>Find the MASTER record for the national id details provided</w:t>
      </w:r>
    </w:p>
    <w:p w:rsidR="00405053" w:rsidRDefault="00405053" w:rsidP="00405053">
      <w:pPr>
        <w:spacing w:after="0"/>
      </w:pPr>
    </w:p>
    <w:p w:rsidR="00005054" w:rsidRDefault="00005054" w:rsidP="00405053">
      <w:pPr>
        <w:spacing w:after="0"/>
      </w:pPr>
      <w:r>
        <w:t>If found</w:t>
      </w:r>
    </w:p>
    <w:p w:rsidR="00005054" w:rsidRDefault="00005054" w:rsidP="00405053">
      <w:pPr>
        <w:spacing w:after="0"/>
      </w:pPr>
      <w:r>
        <w:tab/>
        <w:t>Create LINK</w:t>
      </w:r>
    </w:p>
    <w:p w:rsidR="00005054" w:rsidRDefault="00005054" w:rsidP="00405053">
      <w:pPr>
        <w:spacing w:after="0"/>
      </w:pPr>
      <w:r>
        <w:tab/>
        <w:t xml:space="preserve">If not </w:t>
      </w:r>
      <w:r w:rsidR="00270CC8" w:rsidRPr="00270CC8">
        <w:rPr>
          <w:b/>
        </w:rPr>
        <w:t>VerifyMatch</w:t>
      </w:r>
    </w:p>
    <w:p w:rsidR="00005054" w:rsidRDefault="00405053" w:rsidP="00405053">
      <w:pPr>
        <w:spacing w:after="0"/>
        <w:ind w:left="720" w:firstLine="720"/>
      </w:pPr>
      <w:r>
        <w:t>C</w:t>
      </w:r>
      <w:r w:rsidR="00005054">
        <w:t xml:space="preserve">reate WORK </w:t>
      </w:r>
    </w:p>
    <w:p w:rsidR="00005054" w:rsidRDefault="00005054" w:rsidP="00405053">
      <w:pPr>
        <w:spacing w:after="0"/>
        <w:ind w:left="720" w:firstLine="720"/>
      </w:pPr>
      <w:r>
        <w:t>mark MASTER as INVESTIGATE</w:t>
      </w:r>
    </w:p>
    <w:p w:rsidR="00005054" w:rsidRDefault="00005054" w:rsidP="00405053">
      <w:pPr>
        <w:spacing w:after="0"/>
      </w:pPr>
      <w:r>
        <w:tab/>
        <w:t>If the effective date on the inbound is &gt; effective date on the MASTER</w:t>
      </w:r>
    </w:p>
    <w:p w:rsidR="00005054" w:rsidRDefault="00005054" w:rsidP="00405053">
      <w:pPr>
        <w:spacing w:after="0"/>
      </w:pPr>
      <w:r>
        <w:tab/>
      </w:r>
      <w:r>
        <w:tab/>
        <w:t>Update the demographics on the MASTER</w:t>
      </w:r>
    </w:p>
    <w:p w:rsidR="00B76680" w:rsidRDefault="001F1FB9" w:rsidP="00405053">
      <w:pPr>
        <w:spacing w:after="0"/>
      </w:pPr>
      <w:r>
        <w:tab/>
      </w:r>
    </w:p>
    <w:p w:rsidR="00B76680" w:rsidRDefault="00B76680" w:rsidP="00405053">
      <w:pPr>
        <w:spacing w:after="0"/>
      </w:pPr>
      <w:r>
        <w:tab/>
        <w:t>If skip Duplicate Check not set in the API</w:t>
      </w:r>
    </w:p>
    <w:p w:rsidR="001F1FB9" w:rsidRDefault="001F1FB9" w:rsidP="00433755">
      <w:pPr>
        <w:spacing w:after="0"/>
        <w:ind w:left="720" w:firstLine="720"/>
      </w:pPr>
      <w:r>
        <w:t>Check Duplicates for the MasterId/Originator</w:t>
      </w:r>
    </w:p>
    <w:p w:rsidR="001F1FB9" w:rsidRDefault="001F1FB9" w:rsidP="00433755">
      <w:pPr>
        <w:spacing w:after="0"/>
        <w:ind w:left="720"/>
      </w:pPr>
      <w:r>
        <w:tab/>
        <w:t>If found</w:t>
      </w:r>
    </w:p>
    <w:p w:rsidR="001F1FB9" w:rsidRDefault="001F1FB9" w:rsidP="00433755">
      <w:pPr>
        <w:spacing w:after="0"/>
        <w:ind w:left="720"/>
      </w:pPr>
      <w:r>
        <w:tab/>
      </w:r>
      <w:r>
        <w:tab/>
        <w:t>Create WORK</w:t>
      </w:r>
    </w:p>
    <w:p w:rsidR="001F1FB9" w:rsidRDefault="001F1FB9" w:rsidP="00433755">
      <w:pPr>
        <w:spacing w:after="0"/>
        <w:ind w:left="720"/>
      </w:pPr>
      <w:r>
        <w:tab/>
      </w:r>
      <w:r>
        <w:tab/>
        <w:t>mark MASTER as INVESTIGATE</w:t>
      </w:r>
    </w:p>
    <w:p w:rsidR="00005054" w:rsidRDefault="00005054" w:rsidP="00405053">
      <w:pPr>
        <w:spacing w:after="0"/>
      </w:pPr>
      <w:r>
        <w:t>Else</w:t>
      </w:r>
    </w:p>
    <w:p w:rsidR="00005054" w:rsidRDefault="00005054" w:rsidP="00405053">
      <w:pPr>
        <w:spacing w:after="0"/>
      </w:pPr>
      <w:r>
        <w:tab/>
        <w:t>Create a MASTER record</w:t>
      </w:r>
    </w:p>
    <w:p w:rsidR="00005054" w:rsidRDefault="00405053" w:rsidP="00405053">
      <w:pPr>
        <w:spacing w:after="0"/>
        <w:ind w:firstLine="720"/>
      </w:pPr>
      <w:r>
        <w:t>C</w:t>
      </w:r>
      <w:r w:rsidR="00005054">
        <w:t>reate a LINK to it</w:t>
      </w:r>
    </w:p>
    <w:p w:rsidR="0058198E" w:rsidRDefault="0058198E" w:rsidP="00405053">
      <w:pPr>
        <w:spacing w:after="0"/>
        <w:ind w:firstLine="720"/>
      </w:pPr>
    </w:p>
    <w:p w:rsidR="0016596B" w:rsidRDefault="0016596B" w:rsidP="0016596B">
      <w:pPr>
        <w:pStyle w:val="Heading2"/>
      </w:pPr>
      <w:r>
        <w:t>Update UKR</w:t>
      </w:r>
      <w:r w:rsidR="006E3D81">
        <w:t>DC</w:t>
      </w:r>
      <w:r>
        <w:t xml:space="preserve"> Links</w:t>
      </w:r>
    </w:p>
    <w:p w:rsidR="0016596B" w:rsidRDefault="006E3D81" w:rsidP="0016596B">
      <w:pPr>
        <w:spacing w:after="0"/>
      </w:pPr>
      <w:r>
        <w:t>If a UKRDC</w:t>
      </w:r>
      <w:r w:rsidR="0016596B">
        <w:t xml:space="preserve"> number is linked to the inbound record</w:t>
      </w:r>
    </w:p>
    <w:p w:rsidR="0016596B" w:rsidRDefault="0016596B" w:rsidP="0016596B">
      <w:pPr>
        <w:spacing w:after="0"/>
      </w:pPr>
      <w:r>
        <w:tab/>
        <w:t>Find the MASTER record for that primary id</w:t>
      </w:r>
    </w:p>
    <w:p w:rsidR="0016596B" w:rsidRDefault="0016596B" w:rsidP="0016596B">
      <w:pPr>
        <w:spacing w:after="0"/>
      </w:pPr>
      <w:r>
        <w:tab/>
        <w:t>If there is no primary on the inbound OR it is the same as that stored</w:t>
      </w:r>
    </w:p>
    <w:p w:rsidR="0016596B" w:rsidRDefault="0016596B" w:rsidP="0016596B">
      <w:pPr>
        <w:spacing w:after="0"/>
      </w:pPr>
      <w:r>
        <w:tab/>
      </w:r>
      <w:r>
        <w:tab/>
        <w:t>If the effective date on the inbound is &gt; effective date on the MASTER</w:t>
      </w:r>
    </w:p>
    <w:p w:rsidR="0016596B" w:rsidRDefault="0016596B" w:rsidP="0016596B">
      <w:pPr>
        <w:spacing w:after="0"/>
      </w:pPr>
      <w:r>
        <w:tab/>
      </w:r>
      <w:r>
        <w:tab/>
      </w:r>
      <w:r>
        <w:tab/>
        <w:t>Update the MASTER demographics</w:t>
      </w:r>
    </w:p>
    <w:p w:rsidR="0016596B" w:rsidRPr="003451ED" w:rsidRDefault="0016596B" w:rsidP="0016596B">
      <w:pPr>
        <w:spacing w:after="0"/>
        <w:ind w:left="1440" w:firstLine="720"/>
        <w:rPr>
          <w:b/>
        </w:rPr>
      </w:pPr>
      <w:r w:rsidRPr="003451ED">
        <w:rPr>
          <w:b/>
        </w:rPr>
        <w:t>Verify Links</w:t>
      </w:r>
    </w:p>
    <w:p w:rsidR="0016596B" w:rsidRDefault="0016596B" w:rsidP="0016596B">
      <w:pPr>
        <w:spacing w:after="0"/>
      </w:pPr>
      <w:r>
        <w:tab/>
      </w:r>
      <w:r>
        <w:tab/>
        <w:t>Else</w:t>
      </w:r>
    </w:p>
    <w:p w:rsidR="0016596B" w:rsidRDefault="0016596B" w:rsidP="0016596B">
      <w:pPr>
        <w:spacing w:after="0"/>
      </w:pPr>
      <w:r>
        <w:tab/>
      </w:r>
      <w:r>
        <w:tab/>
      </w:r>
      <w:r>
        <w:tab/>
        <w:t>// Stale update</w:t>
      </w:r>
    </w:p>
    <w:p w:rsidR="0016596B" w:rsidRDefault="0016596B" w:rsidP="0016596B">
      <w:pPr>
        <w:spacing w:after="0"/>
      </w:pPr>
      <w:r>
        <w:tab/>
      </w:r>
      <w:r>
        <w:tab/>
      </w:r>
      <w:r>
        <w:tab/>
        <w:t xml:space="preserve">If the record does not </w:t>
      </w:r>
      <w:r w:rsidRPr="00270CC8">
        <w:rPr>
          <w:b/>
        </w:rPr>
        <w:t>VerifyMatch</w:t>
      </w:r>
    </w:p>
    <w:p w:rsidR="0016596B" w:rsidRDefault="0016596B" w:rsidP="0016596B">
      <w:pPr>
        <w:spacing w:after="0"/>
      </w:pPr>
      <w:r>
        <w:tab/>
      </w:r>
      <w:r>
        <w:tab/>
      </w:r>
      <w:r>
        <w:tab/>
      </w:r>
      <w:r>
        <w:tab/>
        <w:t>Create WORK</w:t>
      </w:r>
    </w:p>
    <w:p w:rsidR="0016596B" w:rsidRDefault="0016596B" w:rsidP="0016596B">
      <w:pPr>
        <w:spacing w:after="0"/>
      </w:pPr>
      <w:r>
        <w:tab/>
      </w:r>
      <w:r>
        <w:tab/>
      </w:r>
      <w:r>
        <w:tab/>
      </w:r>
      <w:r>
        <w:tab/>
        <w:t>Mark MASTER as INVESTIGATE</w:t>
      </w:r>
      <w:r>
        <w:tab/>
      </w:r>
    </w:p>
    <w:p w:rsidR="0016596B" w:rsidRDefault="0016596B" w:rsidP="0016596B">
      <w:pPr>
        <w:spacing w:after="0"/>
      </w:pPr>
      <w:r>
        <w:tab/>
        <w:t>Else</w:t>
      </w:r>
    </w:p>
    <w:p w:rsidR="0016596B" w:rsidRDefault="0016596B" w:rsidP="0016596B">
      <w:pPr>
        <w:spacing w:after="0"/>
      </w:pPr>
      <w:r>
        <w:tab/>
      </w:r>
      <w:r>
        <w:tab/>
        <w:t>// Primary has changed</w:t>
      </w:r>
    </w:p>
    <w:p w:rsidR="0016596B" w:rsidRDefault="0016596B" w:rsidP="0016596B">
      <w:pPr>
        <w:spacing w:after="0"/>
      </w:pPr>
      <w:r>
        <w:tab/>
      </w:r>
      <w:r>
        <w:tab/>
        <w:t>Delete the original LINK</w:t>
      </w:r>
    </w:p>
    <w:p w:rsidR="0016596B" w:rsidRDefault="0016596B" w:rsidP="0016596B">
      <w:pPr>
        <w:spacing w:after="0"/>
      </w:pPr>
      <w:r>
        <w:tab/>
      </w:r>
      <w:r>
        <w:tab/>
        <w:t>If no LINKs remain for the MASTER</w:t>
      </w:r>
    </w:p>
    <w:p w:rsidR="0016596B" w:rsidRDefault="0016596B" w:rsidP="0016596B">
      <w:pPr>
        <w:spacing w:after="0"/>
      </w:pPr>
      <w:r>
        <w:tab/>
      </w:r>
      <w:r>
        <w:tab/>
      </w:r>
      <w:r>
        <w:tab/>
        <w:t>Delete the MASTER</w:t>
      </w:r>
    </w:p>
    <w:p w:rsidR="0016596B" w:rsidRPr="003451ED" w:rsidRDefault="0016596B" w:rsidP="0016596B">
      <w:pPr>
        <w:spacing w:after="0"/>
        <w:rPr>
          <w:b/>
        </w:rPr>
      </w:pPr>
      <w:r>
        <w:tab/>
      </w:r>
      <w:r>
        <w:tab/>
      </w:r>
      <w:r w:rsidRPr="003451ED">
        <w:rPr>
          <w:b/>
        </w:rPr>
        <w:t>Create UKR</w:t>
      </w:r>
      <w:r w:rsidR="006E3D81">
        <w:rPr>
          <w:b/>
        </w:rPr>
        <w:t>DC</w:t>
      </w:r>
      <w:r w:rsidRPr="003451ED">
        <w:rPr>
          <w:b/>
        </w:rPr>
        <w:t xml:space="preserve"> Link</w:t>
      </w:r>
    </w:p>
    <w:p w:rsidR="0016596B" w:rsidRDefault="0016596B" w:rsidP="0016596B">
      <w:pPr>
        <w:spacing w:after="0"/>
      </w:pPr>
      <w:r>
        <w:t xml:space="preserve">Else </w:t>
      </w:r>
    </w:p>
    <w:p w:rsidR="0016596B" w:rsidRPr="003451ED" w:rsidRDefault="0016596B" w:rsidP="0016596B">
      <w:pPr>
        <w:spacing w:after="0"/>
        <w:rPr>
          <w:b/>
        </w:rPr>
      </w:pPr>
      <w:r>
        <w:tab/>
      </w:r>
      <w:r w:rsidRPr="003451ED">
        <w:rPr>
          <w:b/>
        </w:rPr>
        <w:t>Create UKR</w:t>
      </w:r>
      <w:r w:rsidR="006E3D81">
        <w:rPr>
          <w:b/>
        </w:rPr>
        <w:t>DC</w:t>
      </w:r>
      <w:r w:rsidRPr="003451ED">
        <w:rPr>
          <w:b/>
        </w:rPr>
        <w:t xml:space="preserve"> Link</w:t>
      </w:r>
    </w:p>
    <w:p w:rsidR="0016596B" w:rsidRDefault="0016596B" w:rsidP="0016596B">
      <w:pPr>
        <w:rPr>
          <w:rFonts w:asciiTheme="majorHAnsi" w:eastAsiaTheme="majorEastAsia" w:hAnsiTheme="majorHAnsi" w:cstheme="majorBidi"/>
          <w:color w:val="2F5496" w:themeColor="accent1" w:themeShade="BF"/>
          <w:sz w:val="26"/>
          <w:szCs w:val="26"/>
        </w:rPr>
      </w:pPr>
    </w:p>
    <w:p w:rsidR="009101A8" w:rsidRDefault="001D4990" w:rsidP="001D4990">
      <w:pPr>
        <w:pStyle w:val="Heading2"/>
      </w:pPr>
      <w:r>
        <w:t>Update</w:t>
      </w:r>
      <w:r w:rsidR="009101A8">
        <w:t xml:space="preserve"> National Id Links</w:t>
      </w:r>
    </w:p>
    <w:p w:rsidR="009101A8" w:rsidRDefault="00106880" w:rsidP="009101A8">
      <w:r>
        <w:t>If demographics have changed</w:t>
      </w:r>
    </w:p>
    <w:p w:rsidR="00106880" w:rsidRDefault="00106880" w:rsidP="00106880">
      <w:pPr>
        <w:spacing w:after="0"/>
      </w:pPr>
      <w:r>
        <w:tab/>
        <w:t>If the effective date on the inbound is &gt; effective date on the MASTER</w:t>
      </w:r>
    </w:p>
    <w:p w:rsidR="00106880" w:rsidRDefault="00106880" w:rsidP="00106880">
      <w:pPr>
        <w:spacing w:after="0"/>
      </w:pPr>
      <w:r>
        <w:tab/>
      </w:r>
      <w:r>
        <w:tab/>
        <w:t>Update the demographics on the MASTER</w:t>
      </w:r>
    </w:p>
    <w:p w:rsidR="00106880" w:rsidRPr="003451ED" w:rsidRDefault="00106880" w:rsidP="00106880">
      <w:pPr>
        <w:spacing w:after="0"/>
        <w:ind w:left="720" w:firstLine="720"/>
        <w:rPr>
          <w:b/>
        </w:rPr>
      </w:pPr>
      <w:r w:rsidRPr="003451ED">
        <w:rPr>
          <w:b/>
        </w:rPr>
        <w:t>Verify Links</w:t>
      </w:r>
    </w:p>
    <w:p w:rsidR="00106880" w:rsidRDefault="00106880" w:rsidP="00106880">
      <w:pPr>
        <w:spacing w:after="0"/>
      </w:pPr>
      <w:r>
        <w:tab/>
        <w:t>Else</w:t>
      </w:r>
    </w:p>
    <w:p w:rsidR="00106880" w:rsidRDefault="00106880" w:rsidP="00106880">
      <w:pPr>
        <w:spacing w:after="0"/>
      </w:pPr>
      <w:r>
        <w:tab/>
      </w:r>
      <w:r>
        <w:tab/>
      </w:r>
      <w:r w:rsidR="00A516BC">
        <w:t xml:space="preserve">If no longer </w:t>
      </w:r>
      <w:r w:rsidR="00270CC8" w:rsidRPr="00270CC8">
        <w:rPr>
          <w:b/>
        </w:rPr>
        <w:t>VerifyMatch</w:t>
      </w:r>
    </w:p>
    <w:p w:rsidR="00A516BC" w:rsidRDefault="00A516BC" w:rsidP="00106880">
      <w:pPr>
        <w:spacing w:after="0"/>
      </w:pPr>
      <w:r>
        <w:tab/>
      </w:r>
      <w:r>
        <w:tab/>
      </w:r>
      <w:r>
        <w:tab/>
        <w:t>Create WORK</w:t>
      </w:r>
    </w:p>
    <w:p w:rsidR="00A516BC" w:rsidRDefault="00A516BC" w:rsidP="00106880">
      <w:pPr>
        <w:spacing w:after="0"/>
      </w:pPr>
      <w:r>
        <w:tab/>
      </w:r>
      <w:r>
        <w:tab/>
      </w:r>
      <w:r>
        <w:tab/>
        <w:t>Mark MASTER as INVESTIGATE</w:t>
      </w:r>
    </w:p>
    <w:p w:rsidR="0016596B" w:rsidRDefault="0016596B" w:rsidP="0016596B">
      <w:pPr>
        <w:pStyle w:val="Heading2"/>
      </w:pPr>
      <w:r>
        <w:t>Verify Links</w:t>
      </w:r>
    </w:p>
    <w:p w:rsidR="0016596B" w:rsidRPr="00A516BC" w:rsidRDefault="0016596B" w:rsidP="0016596B">
      <w:pPr>
        <w:spacing w:after="0"/>
      </w:pPr>
      <w:r>
        <w:t>// Called when the demographics on the master are updated</w:t>
      </w:r>
    </w:p>
    <w:p w:rsidR="0016596B" w:rsidRDefault="0016596B" w:rsidP="0016596B">
      <w:pPr>
        <w:spacing w:after="0"/>
      </w:pPr>
      <w:r>
        <w:t>For each Person linked to this master (except the person causing this change)</w:t>
      </w:r>
    </w:p>
    <w:p w:rsidR="0016596B" w:rsidRDefault="0016596B" w:rsidP="0016596B">
      <w:pPr>
        <w:spacing w:after="0"/>
      </w:pPr>
      <w:r>
        <w:tab/>
        <w:t xml:space="preserve">If no longer </w:t>
      </w:r>
      <w:r w:rsidRPr="00270CC8">
        <w:rPr>
          <w:b/>
        </w:rPr>
        <w:t>VerifyMatch</w:t>
      </w:r>
    </w:p>
    <w:p w:rsidR="0016596B" w:rsidRDefault="0016596B" w:rsidP="0016596B">
      <w:pPr>
        <w:spacing w:after="0"/>
      </w:pPr>
      <w:r>
        <w:tab/>
      </w:r>
      <w:r>
        <w:tab/>
        <w:t>Create WORK</w:t>
      </w:r>
    </w:p>
    <w:p w:rsidR="0016596B" w:rsidRDefault="0016596B" w:rsidP="0016596B">
      <w:pPr>
        <w:spacing w:after="0"/>
      </w:pPr>
      <w:r>
        <w:tab/>
      </w:r>
      <w:r>
        <w:tab/>
        <w:t>Mark MASTER as INVESTIGATE</w:t>
      </w:r>
      <w:r>
        <w:tab/>
      </w:r>
    </w:p>
    <w:p w:rsidR="00295664" w:rsidRDefault="00295664" w:rsidP="00295664">
      <w:pPr>
        <w:pStyle w:val="Heading2"/>
      </w:pPr>
      <w:r>
        <w:t>VerifyMatch</w:t>
      </w:r>
    </w:p>
    <w:p w:rsidR="00295664" w:rsidRDefault="00295664" w:rsidP="00295664">
      <w:pPr>
        <w:spacing w:after="0"/>
      </w:pPr>
      <w:r>
        <w:t>If DOB Matches exactly</w:t>
      </w:r>
    </w:p>
    <w:p w:rsidR="00295664" w:rsidRDefault="00295664" w:rsidP="00295664">
      <w:pPr>
        <w:spacing w:after="0"/>
      </w:pPr>
      <w:r>
        <w:tab/>
        <w:t>Return TRUE</w:t>
      </w:r>
    </w:p>
    <w:p w:rsidR="00295664" w:rsidRDefault="00295664" w:rsidP="00295664">
      <w:pPr>
        <w:spacing w:after="0"/>
      </w:pPr>
    </w:p>
    <w:p w:rsidR="00295664" w:rsidRDefault="00295664" w:rsidP="00295664">
      <w:pPr>
        <w:spacing w:after="0"/>
      </w:pPr>
      <w:r>
        <w:t>If 2 parts of the DOB Match</w:t>
      </w:r>
    </w:p>
    <w:p w:rsidR="00295664" w:rsidRDefault="00295664" w:rsidP="00295664">
      <w:pPr>
        <w:spacing w:after="0"/>
      </w:pPr>
      <w:r>
        <w:tab/>
        <w:t>If the first 3 characters of Surname and 1 character of Given name matches</w:t>
      </w:r>
    </w:p>
    <w:p w:rsidR="00295664" w:rsidRDefault="00295664" w:rsidP="00295664">
      <w:pPr>
        <w:spacing w:after="0"/>
      </w:pPr>
      <w:r>
        <w:tab/>
      </w:r>
      <w:r>
        <w:tab/>
        <w:t>Return TRUE</w:t>
      </w:r>
    </w:p>
    <w:p w:rsidR="00295664" w:rsidRDefault="00295664" w:rsidP="00295664">
      <w:pPr>
        <w:spacing w:after="0"/>
      </w:pPr>
    </w:p>
    <w:p w:rsidR="00295664" w:rsidRDefault="00295664" w:rsidP="00295664">
      <w:pPr>
        <w:spacing w:after="0"/>
      </w:pPr>
      <w:r>
        <w:t>RETURN FALSE</w:t>
      </w:r>
    </w:p>
    <w:p w:rsidR="00295664" w:rsidRDefault="00295664" w:rsidP="00295664"/>
    <w:p w:rsidR="00DA325C" w:rsidRDefault="00DA325C">
      <w:pPr>
        <w:rPr>
          <w:rFonts w:asciiTheme="majorHAnsi" w:eastAsiaTheme="majorEastAsia" w:hAnsiTheme="majorHAnsi" w:cstheme="majorBidi"/>
          <w:color w:val="2F5496" w:themeColor="accent1" w:themeShade="BF"/>
          <w:sz w:val="32"/>
          <w:szCs w:val="32"/>
        </w:rPr>
      </w:pPr>
      <w:r>
        <w:br w:type="page"/>
      </w:r>
    </w:p>
    <w:p w:rsidR="0058198E" w:rsidRDefault="005B4551" w:rsidP="0058198E">
      <w:pPr>
        <w:pStyle w:val="Heading1"/>
      </w:pPr>
      <w:r>
        <w:t>API</w:t>
      </w:r>
      <w:r w:rsidR="0058198E">
        <w:t>: Search</w:t>
      </w:r>
    </w:p>
    <w:p w:rsidR="003C0635" w:rsidRDefault="003C0635" w:rsidP="003C0635">
      <w:pPr>
        <w:pStyle w:val="Heading2"/>
      </w:pPr>
      <w:r>
        <w:t>Returns</w:t>
      </w:r>
    </w:p>
    <w:p w:rsidR="003C0635" w:rsidRDefault="003C0635" w:rsidP="003C0635">
      <w:r>
        <w:t>UKRDCIndexManagerResponse</w:t>
      </w:r>
    </w:p>
    <w:p w:rsidR="003C0635" w:rsidRDefault="003C0635" w:rsidP="003C0635">
      <w:pPr>
        <w:pStyle w:val="Heading2"/>
      </w:pPr>
      <w:r>
        <w:t>Behaviour</w:t>
      </w:r>
    </w:p>
    <w:p w:rsidR="003C0635" w:rsidRDefault="003C0635" w:rsidP="003C0635">
      <w:r>
        <w:t>Call SearchInternal</w:t>
      </w:r>
    </w:p>
    <w:p w:rsidR="003C0635" w:rsidRDefault="003C0635" w:rsidP="003C0635">
      <w:r>
        <w:t xml:space="preserve">On exception create and return a FAIL response including the error message and stack trace. </w:t>
      </w:r>
    </w:p>
    <w:p w:rsidR="003C0635" w:rsidRDefault="003C0635" w:rsidP="003C0635">
      <w:r>
        <w:t>Otherwise return a SUCCESS response including the national identity.</w:t>
      </w:r>
    </w:p>
    <w:p w:rsidR="003C0635" w:rsidRDefault="003C0635" w:rsidP="00DA325C">
      <w:pPr>
        <w:pStyle w:val="Heading2"/>
      </w:pPr>
      <w:r>
        <w:t>SearchInternal</w:t>
      </w:r>
    </w:p>
    <w:p w:rsidR="007E2130" w:rsidRPr="007E2130" w:rsidRDefault="007E2130" w:rsidP="0016596B">
      <w:pPr>
        <w:spacing w:after="0"/>
      </w:pPr>
      <w:r>
        <w:t xml:space="preserve">// Used to find a </w:t>
      </w:r>
      <w:r w:rsidR="006E3D81">
        <w:t xml:space="preserve">UKRDC </w:t>
      </w:r>
      <w:r>
        <w:t>number from another national id and demographics</w:t>
      </w:r>
    </w:p>
    <w:p w:rsidR="0058198E" w:rsidRDefault="0058198E" w:rsidP="0016596B">
      <w:pPr>
        <w:spacing w:after="0"/>
      </w:pPr>
      <w:r>
        <w:t>Programme Search Request must be provided and must contain a National Id</w:t>
      </w:r>
    </w:p>
    <w:p w:rsidR="0058198E" w:rsidRDefault="0058198E" w:rsidP="0016596B">
      <w:pPr>
        <w:spacing w:after="0"/>
      </w:pPr>
    </w:p>
    <w:p w:rsidR="0058198E" w:rsidRDefault="0058198E" w:rsidP="0016596B">
      <w:pPr>
        <w:spacing w:after="0"/>
      </w:pPr>
      <w:r>
        <w:t>Find the MASTER for the National Id provided</w:t>
      </w:r>
    </w:p>
    <w:p w:rsidR="0058198E" w:rsidRPr="0058198E" w:rsidRDefault="0058198E" w:rsidP="0016596B">
      <w:pPr>
        <w:spacing w:after="0"/>
      </w:pPr>
      <w:r>
        <w:t>If not found</w:t>
      </w:r>
      <w:r w:rsidR="007E2130">
        <w:t xml:space="preserve"> - r</w:t>
      </w:r>
      <w:r>
        <w:t>eturn null</w:t>
      </w:r>
    </w:p>
    <w:p w:rsidR="00D726E7" w:rsidRDefault="00D726E7" w:rsidP="0016596B">
      <w:pPr>
        <w:spacing w:after="0"/>
      </w:pPr>
    </w:p>
    <w:p w:rsidR="0058198E" w:rsidRDefault="0058198E" w:rsidP="0016596B">
      <w:pPr>
        <w:spacing w:after="0"/>
      </w:pPr>
      <w:r>
        <w:t xml:space="preserve">For each </w:t>
      </w:r>
      <w:r w:rsidR="007E2130">
        <w:t xml:space="preserve">person </w:t>
      </w:r>
      <w:r>
        <w:t>LINK to the MASTER</w:t>
      </w:r>
    </w:p>
    <w:p w:rsidR="007E2130" w:rsidRDefault="007E2130" w:rsidP="0016596B">
      <w:pPr>
        <w:spacing w:after="0"/>
      </w:pPr>
      <w:r>
        <w:tab/>
        <w:t xml:space="preserve">Search for a LINKed </w:t>
      </w:r>
      <w:r w:rsidR="006E3D81">
        <w:t xml:space="preserve">UKRDC </w:t>
      </w:r>
      <w:r>
        <w:t>MASTER</w:t>
      </w:r>
    </w:p>
    <w:p w:rsidR="007E2130" w:rsidRDefault="007E2130" w:rsidP="0016596B">
      <w:pPr>
        <w:spacing w:after="0"/>
      </w:pPr>
      <w:r>
        <w:tab/>
        <w:t>If found</w:t>
      </w:r>
    </w:p>
    <w:p w:rsidR="007E2130" w:rsidRDefault="007E2130" w:rsidP="0016596B">
      <w:pPr>
        <w:spacing w:after="0"/>
      </w:pPr>
      <w:r>
        <w:tab/>
      </w:r>
      <w:r>
        <w:tab/>
      </w:r>
      <w:r w:rsidRPr="007E2130">
        <w:rPr>
          <w:b/>
        </w:rPr>
        <w:t>VerifyMatch</w:t>
      </w:r>
      <w:r>
        <w:t xml:space="preserve"> the demographics provided against the </w:t>
      </w:r>
      <w:r w:rsidR="006E3D81">
        <w:t xml:space="preserve">UKRDC </w:t>
      </w:r>
      <w:r>
        <w:t>MASTER found</w:t>
      </w:r>
    </w:p>
    <w:p w:rsidR="007E2130" w:rsidRDefault="007E2130" w:rsidP="0016596B">
      <w:pPr>
        <w:spacing w:after="0"/>
      </w:pPr>
      <w:r>
        <w:tab/>
      </w:r>
      <w:r>
        <w:tab/>
        <w:t xml:space="preserve">If verified </w:t>
      </w:r>
      <w:r>
        <w:t>–</w:t>
      </w:r>
      <w:r>
        <w:t xml:space="preserve"> return the MASTER</w:t>
      </w:r>
    </w:p>
    <w:p w:rsidR="003C0635" w:rsidRDefault="003C0635">
      <w:pPr>
        <w:rPr>
          <w:rFonts w:asciiTheme="majorHAnsi" w:eastAsiaTheme="majorEastAsia" w:hAnsiTheme="majorHAnsi" w:cstheme="majorBidi"/>
          <w:color w:val="2F5496" w:themeColor="accent1" w:themeShade="BF"/>
          <w:sz w:val="32"/>
          <w:szCs w:val="32"/>
        </w:rPr>
      </w:pPr>
      <w:r>
        <w:br w:type="page"/>
      </w:r>
    </w:p>
    <w:p w:rsidR="00270CC8" w:rsidRDefault="005B4551" w:rsidP="00270CC8">
      <w:pPr>
        <w:pStyle w:val="Heading1"/>
      </w:pPr>
      <w:r>
        <w:t>API</w:t>
      </w:r>
      <w:r w:rsidR="00270CC8">
        <w:t xml:space="preserve">: </w:t>
      </w:r>
      <w:r w:rsidR="00295664">
        <w:t>Link</w:t>
      </w:r>
    </w:p>
    <w:p w:rsidR="003C0635" w:rsidRDefault="003C0635" w:rsidP="003C0635">
      <w:pPr>
        <w:pStyle w:val="Heading2"/>
      </w:pPr>
      <w:r>
        <w:t>Returns</w:t>
      </w:r>
    </w:p>
    <w:p w:rsidR="003C0635" w:rsidRDefault="003C0635" w:rsidP="003C0635">
      <w:r>
        <w:t>UKRDCIndexManagerResponse</w:t>
      </w:r>
    </w:p>
    <w:p w:rsidR="003C0635" w:rsidRDefault="003C0635" w:rsidP="003C0635">
      <w:pPr>
        <w:pStyle w:val="Heading2"/>
      </w:pPr>
      <w:r>
        <w:t>Behaviour</w:t>
      </w:r>
    </w:p>
    <w:p w:rsidR="003C0635" w:rsidRDefault="003C0635" w:rsidP="003C0635">
      <w:r>
        <w:t>Call LinkInternal</w:t>
      </w:r>
    </w:p>
    <w:p w:rsidR="003C0635" w:rsidRDefault="003C0635" w:rsidP="003C0635">
      <w:r>
        <w:t xml:space="preserve">On exception create and return a FAIL response including the error message and stack trace. </w:t>
      </w:r>
    </w:p>
    <w:p w:rsidR="003C0635" w:rsidRDefault="003C0635" w:rsidP="003C0635">
      <w:r>
        <w:t>Otherwise return a SUCCESS response including the national identity.</w:t>
      </w:r>
    </w:p>
    <w:p w:rsidR="003C0635" w:rsidRDefault="003C0635" w:rsidP="00DA325C">
      <w:pPr>
        <w:pStyle w:val="Heading2"/>
      </w:pPr>
      <w:r>
        <w:t>LinkInternal</w:t>
      </w:r>
    </w:p>
    <w:p w:rsidR="00295664" w:rsidRPr="00295664" w:rsidRDefault="00295664" w:rsidP="0016596B">
      <w:pPr>
        <w:spacing w:after="0"/>
      </w:pPr>
      <w:r>
        <w:t>// API call will be used for a Manual Link</w:t>
      </w:r>
    </w:p>
    <w:p w:rsidR="00270CC8" w:rsidRDefault="00295664" w:rsidP="0016596B">
      <w:pPr>
        <w:spacing w:after="0"/>
      </w:pPr>
      <w:r>
        <w:t>Find a LINK for the master id and person id provided</w:t>
      </w:r>
    </w:p>
    <w:p w:rsidR="00295664" w:rsidRDefault="00295664" w:rsidP="0016596B">
      <w:pPr>
        <w:spacing w:after="0"/>
      </w:pPr>
    </w:p>
    <w:p w:rsidR="00295664" w:rsidRDefault="00295664" w:rsidP="0016596B">
      <w:pPr>
        <w:spacing w:after="0"/>
      </w:pPr>
      <w:r>
        <w:t>If exists</w:t>
      </w:r>
    </w:p>
    <w:p w:rsidR="00295664" w:rsidRDefault="00295664" w:rsidP="0016596B">
      <w:pPr>
        <w:spacing w:after="0"/>
      </w:pPr>
      <w:r>
        <w:tab/>
        <w:t>Reject</w:t>
      </w:r>
    </w:p>
    <w:p w:rsidR="00295664" w:rsidRDefault="00295664" w:rsidP="0016596B">
      <w:pPr>
        <w:spacing w:after="0"/>
      </w:pPr>
    </w:p>
    <w:p w:rsidR="00295664" w:rsidRDefault="00295664" w:rsidP="0016596B">
      <w:pPr>
        <w:spacing w:after="0"/>
      </w:pPr>
      <w:r>
        <w:t>Create LINK</w:t>
      </w:r>
    </w:p>
    <w:p w:rsidR="00667AC5" w:rsidRDefault="00667AC5">
      <w:pPr>
        <w:rPr>
          <w:ins w:id="18" w:author="Nick Jones" w:date="2018-09-25T17:11:00Z"/>
          <w:rFonts w:asciiTheme="majorHAnsi" w:eastAsiaTheme="majorEastAsia" w:hAnsiTheme="majorHAnsi" w:cstheme="majorBidi"/>
          <w:color w:val="2F5496" w:themeColor="accent1" w:themeShade="BF"/>
          <w:sz w:val="32"/>
          <w:szCs w:val="32"/>
        </w:rPr>
      </w:pPr>
      <w:ins w:id="19" w:author="Nick Jones" w:date="2018-09-25T17:11:00Z">
        <w:r>
          <w:br w:type="page"/>
        </w:r>
      </w:ins>
    </w:p>
    <w:p w:rsidR="00667AC5" w:rsidRDefault="00667AC5" w:rsidP="00667AC5">
      <w:pPr>
        <w:pStyle w:val="Heading1"/>
        <w:rPr>
          <w:ins w:id="20" w:author="Nick Jones" w:date="2018-09-25T17:11:00Z"/>
        </w:rPr>
      </w:pPr>
      <w:ins w:id="21" w:author="Nick Jones" w:date="2018-09-25T17:11:00Z">
        <w:r>
          <w:t xml:space="preserve">API: </w:t>
        </w:r>
      </w:ins>
      <w:ins w:id="22" w:author="Nick Jones" w:date="2018-09-25T17:12:00Z">
        <w:r>
          <w:t>getUKRDCId</w:t>
        </w:r>
      </w:ins>
    </w:p>
    <w:p w:rsidR="00667AC5" w:rsidRDefault="00667AC5" w:rsidP="00667AC5">
      <w:pPr>
        <w:pStyle w:val="Heading2"/>
        <w:rPr>
          <w:ins w:id="23" w:author="Nick Jones" w:date="2018-09-25T17:13:00Z"/>
        </w:rPr>
      </w:pPr>
      <w:ins w:id="24" w:author="Nick Jones" w:date="2018-09-25T17:13:00Z">
        <w:r>
          <w:t>Accepts</w:t>
        </w:r>
      </w:ins>
    </w:p>
    <w:p w:rsidR="00667AC5" w:rsidRPr="00667AC5" w:rsidRDefault="00667AC5">
      <w:pPr>
        <w:rPr>
          <w:ins w:id="25" w:author="Nick Jones" w:date="2018-09-25T17:13:00Z"/>
        </w:rPr>
        <w:pPrChange w:id="26" w:author="Nick Jones" w:date="2018-09-25T17:13:00Z">
          <w:pPr>
            <w:pStyle w:val="Heading2"/>
          </w:pPr>
        </w:pPrChange>
      </w:pPr>
      <w:ins w:id="27" w:author="Nick Jones" w:date="2018-09-25T17:13:00Z">
        <w:r>
          <w:t>Int : MasterId</w:t>
        </w:r>
      </w:ins>
    </w:p>
    <w:p w:rsidR="00667AC5" w:rsidRDefault="00667AC5" w:rsidP="00667AC5">
      <w:pPr>
        <w:pStyle w:val="Heading2"/>
        <w:rPr>
          <w:ins w:id="28" w:author="Nick Jones" w:date="2018-09-25T17:11:00Z"/>
        </w:rPr>
      </w:pPr>
      <w:ins w:id="29" w:author="Nick Jones" w:date="2018-09-25T17:11:00Z">
        <w:r>
          <w:t>Returns</w:t>
        </w:r>
      </w:ins>
    </w:p>
    <w:p w:rsidR="00667AC5" w:rsidRDefault="00667AC5" w:rsidP="00667AC5">
      <w:pPr>
        <w:rPr>
          <w:ins w:id="30" w:author="Nick Jones" w:date="2018-09-25T17:11:00Z"/>
        </w:rPr>
      </w:pPr>
      <w:ins w:id="31" w:author="Nick Jones" w:date="2018-09-25T17:11:00Z">
        <w:r>
          <w:t>UKRDCIndexManagerResponse</w:t>
        </w:r>
      </w:ins>
    </w:p>
    <w:p w:rsidR="00667AC5" w:rsidRDefault="00667AC5" w:rsidP="00667AC5">
      <w:pPr>
        <w:pStyle w:val="Heading2"/>
        <w:rPr>
          <w:ins w:id="32" w:author="Nick Jones" w:date="2018-09-25T17:11:00Z"/>
        </w:rPr>
      </w:pPr>
      <w:ins w:id="33" w:author="Nick Jones" w:date="2018-09-25T17:11:00Z">
        <w:r>
          <w:t>Behaviour</w:t>
        </w:r>
      </w:ins>
    </w:p>
    <w:p w:rsidR="00667AC5" w:rsidRDefault="00667AC5" w:rsidP="00667AC5">
      <w:pPr>
        <w:rPr>
          <w:ins w:id="34" w:author="Nick Jones" w:date="2018-09-25T17:14:00Z"/>
        </w:rPr>
      </w:pPr>
      <w:ins w:id="35" w:author="Nick Jones" w:date="2018-09-25T17:13:00Z">
        <w:r>
          <w:t xml:space="preserve">Calls </w:t>
        </w:r>
      </w:ins>
      <w:ins w:id="36" w:author="Nick Jones" w:date="2018-09-25T17:14:00Z">
        <w:r>
          <w:t>MasterRecordDAO to retrieve the MasterRecord for the provided MasterID</w:t>
        </w:r>
      </w:ins>
    </w:p>
    <w:p w:rsidR="00667AC5" w:rsidRDefault="00667AC5" w:rsidP="00667AC5">
      <w:pPr>
        <w:rPr>
          <w:ins w:id="37" w:author="Nick Jones" w:date="2018-09-25T17:14:00Z"/>
        </w:rPr>
      </w:pPr>
      <w:ins w:id="38" w:author="Nick Jones" w:date="2018-09-25T17:14:00Z">
        <w:r>
          <w:t>If not found create and return a FAIL response (</w:t>
        </w:r>
        <w:r>
          <w:t>“</w:t>
        </w:r>
        <w:r>
          <w:t>Master ID does not exist</w:t>
        </w:r>
        <w:r>
          <w:t>”</w:t>
        </w:r>
        <w:r>
          <w:t>)</w:t>
        </w:r>
      </w:ins>
    </w:p>
    <w:p w:rsidR="00667AC5" w:rsidRDefault="00667AC5" w:rsidP="00667AC5">
      <w:pPr>
        <w:rPr>
          <w:ins w:id="39" w:author="Nick Jones" w:date="2018-09-25T17:14:00Z"/>
        </w:rPr>
      </w:pPr>
      <w:ins w:id="40" w:author="Nick Jones" w:date="2018-09-25T17:14:00Z">
        <w:r>
          <w:t>If the maste</w:t>
        </w:r>
      </w:ins>
      <w:ins w:id="41" w:author="Nick Jones" w:date="2018-09-25T17:15:00Z">
        <w:r>
          <w:t>r is not a UKRDC master, create and return a FAIL response (</w:t>
        </w:r>
        <w:r>
          <w:t>“</w:t>
        </w:r>
        <w:r>
          <w:t>Master ID is not a UKRDC ID</w:t>
        </w:r>
        <w:r>
          <w:t>”</w:t>
        </w:r>
        <w:r>
          <w:t>)</w:t>
        </w:r>
      </w:ins>
    </w:p>
    <w:p w:rsidR="00667AC5" w:rsidRDefault="00667AC5" w:rsidP="00667AC5">
      <w:pPr>
        <w:rPr>
          <w:ins w:id="42" w:author="Nick Jones" w:date="2018-09-25T17:11:00Z"/>
        </w:rPr>
      </w:pPr>
      <w:ins w:id="43" w:author="Nick Jones" w:date="2018-09-25T17:11:00Z">
        <w:r>
          <w:t xml:space="preserve">On exception create and return a FAIL response including the error message and stack trace. </w:t>
        </w:r>
      </w:ins>
    </w:p>
    <w:p w:rsidR="00667AC5" w:rsidRDefault="00667AC5" w:rsidP="00667AC5">
      <w:pPr>
        <w:rPr>
          <w:ins w:id="44" w:author="Nick Jones" w:date="2018-09-25T17:11:00Z"/>
        </w:rPr>
      </w:pPr>
      <w:ins w:id="45" w:author="Nick Jones" w:date="2018-09-25T17:11:00Z">
        <w:r>
          <w:t>Otherwise return a SUCCESS response including the national identity.</w:t>
        </w:r>
      </w:ins>
    </w:p>
    <w:p w:rsidR="00667AC5" w:rsidRDefault="00667AC5" w:rsidP="00667AC5">
      <w:pPr>
        <w:spacing w:after="0"/>
        <w:rPr>
          <w:ins w:id="46" w:author="Nick Jones" w:date="2018-09-25T17:11:00Z"/>
        </w:rPr>
      </w:pPr>
    </w:p>
    <w:p w:rsidR="00667AC5" w:rsidRDefault="00667AC5">
      <w:pPr>
        <w:rPr>
          <w:ins w:id="47" w:author="Nick Jones" w:date="2018-09-25T17:16:00Z"/>
          <w:rFonts w:asciiTheme="majorHAnsi" w:eastAsiaTheme="majorEastAsia" w:hAnsiTheme="majorHAnsi" w:cstheme="majorBidi"/>
          <w:color w:val="2F5496" w:themeColor="accent1" w:themeShade="BF"/>
          <w:sz w:val="32"/>
          <w:szCs w:val="32"/>
        </w:rPr>
      </w:pPr>
      <w:ins w:id="48" w:author="Nick Jones" w:date="2018-09-25T17:16:00Z">
        <w:r>
          <w:br w:type="page"/>
        </w:r>
      </w:ins>
    </w:p>
    <w:p w:rsidR="00667AC5" w:rsidRDefault="00667AC5" w:rsidP="00667AC5">
      <w:pPr>
        <w:pStyle w:val="Heading1"/>
        <w:rPr>
          <w:ins w:id="49" w:author="Nick Jones" w:date="2018-09-25T17:16:00Z"/>
        </w:rPr>
      </w:pPr>
      <w:ins w:id="50" w:author="Nick Jones" w:date="2018-09-25T17:16:00Z">
        <w:r>
          <w:t>API: merge</w:t>
        </w:r>
      </w:ins>
    </w:p>
    <w:p w:rsidR="00667AC5" w:rsidRDefault="00667AC5" w:rsidP="00667AC5">
      <w:pPr>
        <w:pStyle w:val="Heading2"/>
        <w:rPr>
          <w:ins w:id="51" w:author="Nick Jones" w:date="2018-09-25T17:16:00Z"/>
        </w:rPr>
      </w:pPr>
      <w:ins w:id="52" w:author="Nick Jones" w:date="2018-09-25T17:16:00Z">
        <w:r>
          <w:t>Accepts</w:t>
        </w:r>
      </w:ins>
    </w:p>
    <w:p w:rsidR="00667AC5" w:rsidRDefault="00667AC5" w:rsidP="00667AC5">
      <w:pPr>
        <w:rPr>
          <w:ins w:id="53" w:author="Nick Jones" w:date="2018-09-25T17:17:00Z"/>
        </w:rPr>
      </w:pPr>
      <w:ins w:id="54" w:author="Nick Jones" w:date="2018-09-25T17:16:00Z">
        <w:r>
          <w:t xml:space="preserve">Int : </w:t>
        </w:r>
      </w:ins>
      <w:ins w:id="55" w:author="Nick Jones" w:date="2018-09-25T17:17:00Z">
        <w:r w:rsidRPr="00667AC5">
          <w:t>superceedingId</w:t>
        </w:r>
      </w:ins>
    </w:p>
    <w:p w:rsidR="00667AC5" w:rsidRPr="00667AC5" w:rsidRDefault="00667AC5" w:rsidP="00667AC5">
      <w:pPr>
        <w:rPr>
          <w:ins w:id="56" w:author="Nick Jones" w:date="2018-09-25T17:16:00Z"/>
        </w:rPr>
      </w:pPr>
      <w:ins w:id="57" w:author="Nick Jones" w:date="2018-09-25T17:17:00Z">
        <w:r>
          <w:t xml:space="preserve">Int : </w:t>
        </w:r>
        <w:r w:rsidRPr="00667AC5">
          <w:t>superced</w:t>
        </w:r>
        <w:r>
          <w:t>ed</w:t>
        </w:r>
        <w:r w:rsidRPr="00667AC5">
          <w:t>Id</w:t>
        </w:r>
      </w:ins>
    </w:p>
    <w:p w:rsidR="00667AC5" w:rsidRDefault="00667AC5" w:rsidP="00667AC5">
      <w:pPr>
        <w:pStyle w:val="Heading2"/>
        <w:rPr>
          <w:ins w:id="58" w:author="Nick Jones" w:date="2018-09-25T17:16:00Z"/>
        </w:rPr>
      </w:pPr>
      <w:ins w:id="59" w:author="Nick Jones" w:date="2018-09-25T17:16:00Z">
        <w:r>
          <w:t>Returns</w:t>
        </w:r>
      </w:ins>
    </w:p>
    <w:p w:rsidR="00667AC5" w:rsidRDefault="00667AC5" w:rsidP="00667AC5">
      <w:pPr>
        <w:rPr>
          <w:ins w:id="60" w:author="Nick Jones" w:date="2018-09-25T17:16:00Z"/>
        </w:rPr>
      </w:pPr>
      <w:ins w:id="61" w:author="Nick Jones" w:date="2018-09-25T17:16:00Z">
        <w:r>
          <w:t>UKRDCIndexManagerResponse</w:t>
        </w:r>
      </w:ins>
    </w:p>
    <w:p w:rsidR="00667AC5" w:rsidRDefault="00667AC5" w:rsidP="00667AC5">
      <w:pPr>
        <w:pStyle w:val="Heading2"/>
        <w:rPr>
          <w:ins w:id="62" w:author="Nick Jones" w:date="2018-09-25T17:16:00Z"/>
        </w:rPr>
      </w:pPr>
      <w:ins w:id="63" w:author="Nick Jones" w:date="2018-09-25T17:16:00Z">
        <w:r>
          <w:t>Behaviour</w:t>
        </w:r>
      </w:ins>
    </w:p>
    <w:p w:rsidR="00667AC5" w:rsidRDefault="00667AC5" w:rsidP="00667AC5">
      <w:pPr>
        <w:rPr>
          <w:ins w:id="64" w:author="Nick Jones" w:date="2018-09-25T17:29:00Z"/>
        </w:rPr>
      </w:pPr>
      <w:ins w:id="65" w:author="Nick Jones" w:date="2018-09-25T17:16:00Z">
        <w:r>
          <w:t xml:space="preserve">Calls </w:t>
        </w:r>
      </w:ins>
      <w:ins w:id="66" w:author="Nick Jones" w:date="2018-09-25T17:29:00Z">
        <w:r w:rsidR="001467C7">
          <w:t>LinkRecordDAO</w:t>
        </w:r>
      </w:ins>
      <w:ins w:id="67" w:author="Nick Jones" w:date="2018-09-25T17:16:00Z">
        <w:r>
          <w:t xml:space="preserve"> to retrieve </w:t>
        </w:r>
      </w:ins>
      <w:ins w:id="68" w:author="Nick Jones" w:date="2018-09-25T17:29:00Z">
        <w:r w:rsidR="001467C7">
          <w:t>all links to the supercededId</w:t>
        </w:r>
      </w:ins>
    </w:p>
    <w:p w:rsidR="001467C7" w:rsidRDefault="001467C7" w:rsidP="00667AC5">
      <w:pPr>
        <w:rPr>
          <w:ins w:id="69" w:author="Nick Jones" w:date="2018-09-25T17:29:00Z"/>
        </w:rPr>
      </w:pPr>
      <w:ins w:id="70" w:author="Nick Jones" w:date="2018-09-25T17:29:00Z">
        <w:r>
          <w:t>For each</w:t>
        </w:r>
      </w:ins>
    </w:p>
    <w:p w:rsidR="001467C7" w:rsidRDefault="001467C7" w:rsidP="00667AC5">
      <w:pPr>
        <w:rPr>
          <w:ins w:id="71" w:author="Nick Jones" w:date="2018-09-25T17:30:00Z"/>
        </w:rPr>
      </w:pPr>
      <w:ins w:id="72" w:author="Nick Jones" w:date="2018-09-25T17:29:00Z">
        <w:r>
          <w:tab/>
        </w:r>
      </w:ins>
      <w:ins w:id="73" w:author="Nick Jones" w:date="2018-09-25T17:30:00Z">
        <w:r>
          <w:t>Delete the link</w:t>
        </w:r>
      </w:ins>
    </w:p>
    <w:p w:rsidR="001467C7" w:rsidRDefault="001467C7" w:rsidP="00667AC5">
      <w:pPr>
        <w:rPr>
          <w:ins w:id="74" w:author="Nick Jones" w:date="2018-09-25T17:30:00Z"/>
        </w:rPr>
      </w:pPr>
      <w:ins w:id="75" w:author="Nick Jones" w:date="2018-09-25T17:30:00Z">
        <w:r>
          <w:tab/>
          <w:t>Create a link to the superceedingId</w:t>
        </w:r>
      </w:ins>
    </w:p>
    <w:p w:rsidR="001467C7" w:rsidRDefault="001467C7" w:rsidP="00667AC5">
      <w:pPr>
        <w:rPr>
          <w:ins w:id="76" w:author="Nick Jones" w:date="2018-09-25T17:31:00Z"/>
        </w:rPr>
      </w:pPr>
      <w:ins w:id="77" w:author="Nick Jones" w:date="2018-09-25T17:30:00Z">
        <w:r>
          <w:tab/>
          <w:t xml:space="preserve">Audit the event (Type=3, </w:t>
        </w:r>
      </w:ins>
      <w:ins w:id="78" w:author="Nick Jones" w:date="2018-09-25T17:31:00Z">
        <w:r>
          <w:t xml:space="preserve">UKRDC_MERGE </w:t>
        </w:r>
        <w:r>
          <w:t>–</w:t>
        </w:r>
        <w:r>
          <w:t xml:space="preserve"> contains superceeding and superceded id</w:t>
        </w:r>
        <w:r>
          <w:t>’</w:t>
        </w:r>
        <w:r>
          <w:t>s)</w:t>
        </w:r>
      </w:ins>
    </w:p>
    <w:p w:rsidR="001467C7" w:rsidRDefault="001467C7" w:rsidP="00667AC5">
      <w:pPr>
        <w:rPr>
          <w:ins w:id="79" w:author="Nick Jones" w:date="2018-09-25T17:31:00Z"/>
        </w:rPr>
      </w:pPr>
    </w:p>
    <w:p w:rsidR="001467C7" w:rsidRDefault="001467C7" w:rsidP="00667AC5">
      <w:pPr>
        <w:rPr>
          <w:ins w:id="80" w:author="Nick Jones" w:date="2018-09-25T17:32:00Z"/>
        </w:rPr>
      </w:pPr>
      <w:ins w:id="81" w:author="Nick Jones" w:date="2018-09-25T17:32:00Z">
        <w:r>
          <w:t>Delete all Work Items for the supercededId</w:t>
        </w:r>
      </w:ins>
    </w:p>
    <w:p w:rsidR="001467C7" w:rsidRDefault="001467C7" w:rsidP="00667AC5">
      <w:pPr>
        <w:rPr>
          <w:ins w:id="82" w:author="Nick Jones" w:date="2018-09-25T17:16:00Z"/>
        </w:rPr>
      </w:pPr>
      <w:ins w:id="83" w:author="Nick Jones" w:date="2018-09-25T17:32:00Z">
        <w:r>
          <w:t>Delete the Master Record for the supercededId</w:t>
        </w:r>
      </w:ins>
    </w:p>
    <w:p w:rsidR="00667AC5" w:rsidRDefault="00667AC5" w:rsidP="00667AC5">
      <w:pPr>
        <w:rPr>
          <w:ins w:id="84" w:author="Nick Jones" w:date="2018-09-25T17:16:00Z"/>
        </w:rPr>
      </w:pPr>
      <w:ins w:id="85" w:author="Nick Jones" w:date="2018-09-25T17:16:00Z">
        <w:r>
          <w:t xml:space="preserve">On exception create and return a FAIL response including the error message and stack trace. </w:t>
        </w:r>
      </w:ins>
    </w:p>
    <w:p w:rsidR="00667AC5" w:rsidRDefault="00667AC5" w:rsidP="00667AC5">
      <w:pPr>
        <w:rPr>
          <w:ins w:id="86" w:author="Nick Jones" w:date="2018-09-25T17:16:00Z"/>
        </w:rPr>
      </w:pPr>
      <w:ins w:id="87" w:author="Nick Jones" w:date="2018-09-25T17:16:00Z">
        <w:r>
          <w:t>Otherwise return a SUCCESS response</w:t>
        </w:r>
      </w:ins>
    </w:p>
    <w:p w:rsidR="00D62853" w:rsidRDefault="00D62853">
      <w:r>
        <w:br w:type="page"/>
      </w:r>
    </w:p>
    <w:p w:rsidR="00D62853" w:rsidRDefault="00D62853" w:rsidP="00D62853">
      <w:pPr>
        <w:pStyle w:val="Heading1"/>
      </w:pPr>
      <w:r>
        <w:t>SimpleConnectionManager: Configure</w:t>
      </w:r>
    </w:p>
    <w:p w:rsidR="00D62853" w:rsidRDefault="00D62853" w:rsidP="00D62853">
      <w:pPr>
        <w:pStyle w:val="Heading2"/>
      </w:pPr>
      <w:r>
        <w:t>Accepts</w:t>
      </w:r>
    </w:p>
    <w:p w:rsidR="00D62853" w:rsidRDefault="00D62853" w:rsidP="00D62853">
      <w:pPr>
        <w:pStyle w:val="ListParagraph"/>
        <w:numPr>
          <w:ilvl w:val="0"/>
          <w:numId w:val="2"/>
        </w:numPr>
      </w:pPr>
      <w:r>
        <w:t xml:space="preserve">String : user </w:t>
      </w:r>
    </w:p>
    <w:p w:rsidR="00D62853" w:rsidRDefault="00D62853" w:rsidP="00D62853">
      <w:pPr>
        <w:pStyle w:val="ListParagraph"/>
        <w:numPr>
          <w:ilvl w:val="0"/>
          <w:numId w:val="2"/>
        </w:numPr>
      </w:pPr>
      <w:r>
        <w:t>String : password</w:t>
      </w:r>
    </w:p>
    <w:p w:rsidR="00D62853" w:rsidRDefault="00D62853" w:rsidP="00D62853">
      <w:pPr>
        <w:pStyle w:val="ListParagraph"/>
        <w:numPr>
          <w:ilvl w:val="0"/>
          <w:numId w:val="2"/>
        </w:numPr>
      </w:pPr>
      <w:r>
        <w:t>String : server</w:t>
      </w:r>
    </w:p>
    <w:p w:rsidR="00D62853" w:rsidRDefault="00D62853" w:rsidP="00D62853">
      <w:pPr>
        <w:pStyle w:val="ListParagraph"/>
        <w:numPr>
          <w:ilvl w:val="0"/>
          <w:numId w:val="2"/>
        </w:numPr>
      </w:pPr>
      <w:r>
        <w:t>String : port</w:t>
      </w:r>
    </w:p>
    <w:p w:rsidR="00D62853" w:rsidRDefault="00D62853" w:rsidP="00D62853">
      <w:pPr>
        <w:pStyle w:val="ListParagraph"/>
        <w:numPr>
          <w:ilvl w:val="0"/>
          <w:numId w:val="2"/>
        </w:numPr>
      </w:pPr>
      <w:r>
        <w:t>String : dbName</w:t>
      </w:r>
    </w:p>
    <w:p w:rsidR="00D62853" w:rsidRPr="00D62853" w:rsidRDefault="00D62853" w:rsidP="00EE3028">
      <w:pPr>
        <w:pStyle w:val="ListParagraph"/>
        <w:numPr>
          <w:ilvl w:val="0"/>
          <w:numId w:val="2"/>
        </w:numPr>
      </w:pPr>
      <w:r>
        <w:t>Int : poolSize (optional, defaults to 10)</w:t>
      </w:r>
    </w:p>
    <w:p w:rsidR="00D62853" w:rsidRDefault="00D62853" w:rsidP="00D62853">
      <w:pPr>
        <w:pStyle w:val="Heading2"/>
      </w:pPr>
      <w:r>
        <w:t>Returns</w:t>
      </w:r>
    </w:p>
    <w:p w:rsidR="00D62853" w:rsidRDefault="00D62853" w:rsidP="00D62853">
      <w:r>
        <w:t>void</w:t>
      </w:r>
    </w:p>
    <w:p w:rsidR="00D62853" w:rsidRDefault="00D62853" w:rsidP="00D62853">
      <w:pPr>
        <w:pStyle w:val="Heading2"/>
      </w:pPr>
      <w:r>
        <w:t>Behaviour</w:t>
      </w:r>
    </w:p>
    <w:p w:rsidR="00D62853" w:rsidRDefault="00D62853" w:rsidP="00D62853">
      <w:r>
        <w:t xml:space="preserve">Sets up the database before the EMPI can be used. </w:t>
      </w:r>
    </w:p>
    <w:p w:rsidR="00D62853" w:rsidRDefault="00D62853" w:rsidP="00D62853">
      <w:r>
        <w:t>This call establishes the Connection Pool for communicating with the JTrace database. If not provided the poolSize will default to 10.</w:t>
      </w:r>
    </w:p>
    <w:p w:rsidR="005877A2" w:rsidRDefault="005877A2" w:rsidP="005877A2">
      <w:pPr>
        <w:pStyle w:val="Heading1"/>
        <w:rPr>
          <w:ins w:id="88" w:author="Nick Jones" w:date="2018-09-30T09:55:00Z"/>
        </w:rPr>
      </w:pPr>
      <w:ins w:id="89" w:author="Nick Jones" w:date="2018-09-30T09:55:00Z">
        <w:r>
          <w:t>WorkItemManager</w:t>
        </w:r>
      </w:ins>
    </w:p>
    <w:p w:rsidR="005877A2" w:rsidRPr="005877A2" w:rsidRDefault="005877A2">
      <w:pPr>
        <w:rPr>
          <w:ins w:id="90" w:author="Nick Jones" w:date="2018-09-30T09:55:00Z"/>
        </w:rPr>
        <w:pPrChange w:id="91" w:author="Nick Jones" w:date="2018-09-30T09:55:00Z">
          <w:pPr>
            <w:pStyle w:val="Heading1"/>
          </w:pPr>
        </w:pPrChange>
      </w:pPr>
      <w:ins w:id="92" w:author="Nick Jones" w:date="2018-09-30T09:55:00Z">
        <w:r>
          <w:t>The WorkItemManager exposes APIs for management of the Work Items.</w:t>
        </w:r>
      </w:ins>
      <w:ins w:id="93" w:author="Nick Jones" w:date="2018-09-30T15:00:00Z">
        <w:r w:rsidR="001F5766">
          <w:t xml:space="preserve"> Currently only update is tested and documented but other APIs for creating, finding </w:t>
        </w:r>
      </w:ins>
      <w:ins w:id="94" w:author="Nick Jones" w:date="2018-09-30T15:01:00Z">
        <w:r w:rsidR="001F5766">
          <w:t>and deleting items exist and can be added to the documented public interface as required.</w:t>
        </w:r>
      </w:ins>
    </w:p>
    <w:p w:rsidR="00DA1077" w:rsidRDefault="005877A2" w:rsidP="005877A2">
      <w:pPr>
        <w:pStyle w:val="Heading2"/>
        <w:rPr>
          <w:ins w:id="95" w:author="Nick Jones" w:date="2018-09-30T14:56:00Z"/>
        </w:rPr>
      </w:pPr>
      <w:ins w:id="96" w:author="Nick Jones" w:date="2018-09-30T09:55:00Z">
        <w:r>
          <w:t>Update</w:t>
        </w:r>
      </w:ins>
    </w:p>
    <w:p w:rsidR="00921C53" w:rsidRDefault="00915490">
      <w:pPr>
        <w:rPr>
          <w:ins w:id="97" w:author="Nick Jones" w:date="2018-09-30T20:58:00Z"/>
        </w:rPr>
      </w:pPr>
      <w:ins w:id="98" w:author="Nick Jones" w:date="2018-09-30T14:56:00Z">
        <w:r>
          <w:t>Taken from the javadocs</w:t>
        </w:r>
      </w:ins>
    </w:p>
    <w:p w:rsidR="00155DA0" w:rsidRDefault="00155DA0" w:rsidP="00155DA0">
      <w:pPr>
        <w:pStyle w:val="blocklist5"/>
        <w:numPr>
          <w:ilvl w:val="2"/>
          <w:numId w:val="10"/>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ind w:left="-120"/>
        <w:outlineLvl w:val="4"/>
        <w:rPr>
          <w:ins w:id="99" w:author="Nick Jones" w:date="2018-09-30T20:58:00Z"/>
          <w:rFonts w:ascii="Arial" w:hAnsi="Arial" w:cs="Arial"/>
          <w:b/>
          <w:bCs/>
          <w:color w:val="353833"/>
          <w:sz w:val="20"/>
          <w:szCs w:val="20"/>
          <w:lang w:val="en"/>
        </w:rPr>
      </w:pPr>
      <w:ins w:id="100" w:author="Nick Jones" w:date="2018-09-30T20:58:00Z">
        <w:r>
          <w:rPr>
            <w:rFonts w:ascii="Arial" w:hAnsi="Arial" w:cs="Arial"/>
            <w:b/>
            <w:bCs/>
            <w:color w:val="353833"/>
            <w:sz w:val="20"/>
            <w:szCs w:val="20"/>
            <w:lang w:val="en"/>
          </w:rPr>
          <w:t>update</w:t>
        </w:r>
      </w:ins>
    </w:p>
    <w:p w:rsidR="00155DA0" w:rsidRDefault="00155DA0" w:rsidP="00155DA0">
      <w:pPr>
        <w:pStyle w:val="HTMLPreformatted"/>
        <w:numPr>
          <w:ilvl w:val="2"/>
          <w:numId w:val="10"/>
        </w:numPr>
        <w:shd w:val="clear" w:color="auto" w:fill="FFFFFF"/>
        <w:tabs>
          <w:tab w:val="clear" w:pos="2160"/>
        </w:tabs>
        <w:ind w:left="0"/>
        <w:rPr>
          <w:ins w:id="101" w:author="Nick Jones" w:date="2018-09-30T20:58:00Z"/>
          <w:color w:val="353833"/>
          <w:lang w:val="en"/>
        </w:rPr>
      </w:pPr>
      <w:ins w:id="102" w:author="Nick Jones" w:date="2018-09-30T20:58:00Z">
        <w:r>
          <w:rPr>
            <w:color w:val="353833"/>
            <w:lang w:val="en"/>
          </w:rPr>
          <w:t>public </w:t>
        </w:r>
        <w:r>
          <w:rPr>
            <w:color w:val="353833"/>
            <w:lang w:val="en"/>
          </w:rPr>
          <w:fldChar w:fldCharType="begin"/>
        </w:r>
        <w:r>
          <w:rPr>
            <w:color w:val="353833"/>
            <w:lang w:val="en"/>
          </w:rPr>
          <w:instrText xml:space="preserve"> HYPERLINK "file:///C:\\Users\\Nick\\git\\jtrace\\JTrace\\javadoc\\com\\agiloak\\mpi\\workitem\\WorkItemManagerResponse.html" \o "class in com.agiloak.mpi.workitem" </w:instrText>
        </w:r>
        <w:r>
          <w:rPr>
            <w:color w:val="353833"/>
            <w:lang w:val="en"/>
          </w:rPr>
          <w:fldChar w:fldCharType="separate"/>
        </w:r>
        <w:r>
          <w:rPr>
            <w:rStyle w:val="Hyperlink"/>
            <w:rFonts w:eastAsiaTheme="majorEastAsia"/>
            <w:lang w:val="en"/>
          </w:rPr>
          <w:t>WorkItemManagerResponse</w:t>
        </w:r>
        <w:r>
          <w:rPr>
            <w:color w:val="353833"/>
            <w:lang w:val="en"/>
          </w:rPr>
          <w:fldChar w:fldCharType="end"/>
        </w:r>
        <w:r>
          <w:rPr>
            <w:color w:val="353833"/>
            <w:lang w:val="en"/>
          </w:rPr>
          <w:t> update(java.lang.String workItemId,</w:t>
        </w:r>
      </w:ins>
    </w:p>
    <w:p w:rsidR="00155DA0" w:rsidRDefault="00155DA0" w:rsidP="00155DA0">
      <w:pPr>
        <w:pStyle w:val="HTMLPreformatted"/>
        <w:numPr>
          <w:ilvl w:val="2"/>
          <w:numId w:val="10"/>
        </w:numPr>
        <w:shd w:val="clear" w:color="auto" w:fill="FFFFFF"/>
        <w:tabs>
          <w:tab w:val="clear" w:pos="2160"/>
        </w:tabs>
        <w:ind w:left="0"/>
        <w:rPr>
          <w:ins w:id="103" w:author="Nick Jones" w:date="2018-09-30T20:58:00Z"/>
          <w:color w:val="353833"/>
          <w:lang w:val="en"/>
        </w:rPr>
      </w:pPr>
      <w:ins w:id="104" w:author="Nick Jones" w:date="2018-09-30T20:58:00Z">
        <w:r>
          <w:rPr>
            <w:color w:val="353833"/>
            <w:lang w:val="en"/>
          </w:rPr>
          <w:t xml:space="preserve">                                      java.lang.String status,</w:t>
        </w:r>
      </w:ins>
    </w:p>
    <w:p w:rsidR="00155DA0" w:rsidRDefault="00155DA0" w:rsidP="00155DA0">
      <w:pPr>
        <w:pStyle w:val="HTMLPreformatted"/>
        <w:numPr>
          <w:ilvl w:val="2"/>
          <w:numId w:val="10"/>
        </w:numPr>
        <w:shd w:val="clear" w:color="auto" w:fill="FFFFFF"/>
        <w:tabs>
          <w:tab w:val="clear" w:pos="2160"/>
        </w:tabs>
        <w:ind w:left="0"/>
        <w:rPr>
          <w:ins w:id="105" w:author="Nick Jones" w:date="2018-09-30T20:58:00Z"/>
          <w:color w:val="353833"/>
          <w:lang w:val="en"/>
        </w:rPr>
      </w:pPr>
      <w:ins w:id="106" w:author="Nick Jones" w:date="2018-09-30T20:58:00Z">
        <w:r>
          <w:rPr>
            <w:color w:val="353833"/>
            <w:lang w:val="en"/>
          </w:rPr>
          <w:t xml:space="preserve">                                      java.lang.String updateDesc,</w:t>
        </w:r>
      </w:ins>
    </w:p>
    <w:p w:rsidR="00155DA0" w:rsidRDefault="00155DA0" w:rsidP="00155DA0">
      <w:pPr>
        <w:pStyle w:val="HTMLPreformatted"/>
        <w:shd w:val="clear" w:color="auto" w:fill="FFFFFF"/>
        <w:rPr>
          <w:ins w:id="107" w:author="Nick Jones" w:date="2018-09-30T20:58:00Z"/>
          <w:color w:val="353833"/>
          <w:lang w:val="en"/>
        </w:rPr>
      </w:pPr>
      <w:ins w:id="108" w:author="Nick Jones" w:date="2018-09-30T20:58:00Z">
        <w:r>
          <w:rPr>
            <w:color w:val="353833"/>
            <w:lang w:val="en"/>
          </w:rPr>
          <w:t xml:space="preserve">                                      java.lang.String updatedBy)</w:t>
        </w:r>
      </w:ins>
    </w:p>
    <w:p w:rsidR="00155DA0" w:rsidRDefault="00155DA0" w:rsidP="00155DA0">
      <w:pPr>
        <w:pStyle w:val="blocklist5"/>
        <w:spacing w:before="0" w:after="0"/>
        <w:rPr>
          <w:ins w:id="109" w:author="Nick Jones" w:date="2018-09-30T20:58:00Z"/>
          <w:rFonts w:ascii="Georgia" w:hAnsi="Georgia" w:cs="Arial"/>
          <w:color w:val="474747"/>
          <w:sz w:val="21"/>
          <w:szCs w:val="21"/>
          <w:lang w:val="en"/>
        </w:rPr>
      </w:pPr>
      <w:ins w:id="110" w:author="Nick Jones" w:date="2018-09-30T20:58:00Z">
        <w:r>
          <w:rPr>
            <w:rFonts w:ascii="Georgia" w:hAnsi="Georgia" w:cs="Arial"/>
            <w:color w:val="474747"/>
            <w:sz w:val="21"/>
            <w:szCs w:val="21"/>
            <w:lang w:val="en"/>
          </w:rPr>
          <w:t>Update the Work Item using the id as the key. Certain values are not updateable as they are intrinsic to the WorkItem (personId, masterId, type). Last updated date will automatically be updated</w:t>
        </w:r>
      </w:ins>
    </w:p>
    <w:p w:rsidR="00155DA0" w:rsidRDefault="00155DA0" w:rsidP="00155DA0">
      <w:pPr>
        <w:pStyle w:val="blocklist5"/>
        <w:spacing w:before="150" w:beforeAutospacing="0" w:after="0"/>
        <w:rPr>
          <w:ins w:id="111" w:author="Nick Jones" w:date="2018-09-30T20:58:00Z"/>
          <w:rFonts w:ascii="Arial" w:hAnsi="Arial" w:cs="Arial"/>
          <w:b/>
          <w:bCs/>
          <w:color w:val="4E4E4E"/>
          <w:sz w:val="18"/>
          <w:szCs w:val="18"/>
          <w:lang w:val="en"/>
        </w:rPr>
      </w:pPr>
      <w:ins w:id="112" w:author="Nick Jones" w:date="2018-09-30T20:58:00Z">
        <w:r>
          <w:rPr>
            <w:rStyle w:val="paramlabel1"/>
            <w:rFonts w:ascii="Arial" w:hAnsi="Arial" w:cs="Arial"/>
            <w:color w:val="4E4E4E"/>
            <w:sz w:val="18"/>
            <w:szCs w:val="18"/>
            <w:lang w:val="en"/>
          </w:rPr>
          <w:t>Parameters:</w:t>
        </w:r>
      </w:ins>
    </w:p>
    <w:p w:rsidR="00155DA0" w:rsidRDefault="00155DA0" w:rsidP="00155DA0">
      <w:pPr>
        <w:pStyle w:val="blocklist5"/>
        <w:spacing w:before="0" w:beforeAutospacing="0" w:after="150"/>
        <w:ind w:left="720"/>
        <w:rPr>
          <w:ins w:id="113" w:author="Nick Jones" w:date="2018-09-30T20:58:00Z"/>
          <w:rFonts w:ascii="Courier New" w:hAnsi="Courier New" w:cs="Courier New"/>
          <w:color w:val="353833"/>
          <w:sz w:val="21"/>
          <w:szCs w:val="21"/>
          <w:lang w:val="en"/>
        </w:rPr>
      </w:pPr>
      <w:ins w:id="114" w:author="Nick Jones" w:date="2018-09-30T20:58:00Z">
        <w:r>
          <w:rPr>
            <w:rStyle w:val="HTMLCode"/>
            <w:rFonts w:eastAsiaTheme="majorEastAsia"/>
            <w:color w:val="353833"/>
            <w:lang w:val="en"/>
          </w:rPr>
          <w:t>workItemId</w:t>
        </w:r>
        <w:r>
          <w:rPr>
            <w:rFonts w:ascii="Courier New" w:hAnsi="Courier New" w:cs="Courier New"/>
            <w:color w:val="353833"/>
            <w:sz w:val="21"/>
            <w:szCs w:val="21"/>
            <w:lang w:val="en"/>
          </w:rPr>
          <w:t xml:space="preserve"> - REQUIRED - The id of the WorkItem being updated. This must be a valid integer and must exist in the database.</w:t>
        </w:r>
      </w:ins>
    </w:p>
    <w:p w:rsidR="00155DA0" w:rsidRDefault="00155DA0" w:rsidP="00155DA0">
      <w:pPr>
        <w:pStyle w:val="blocklist5"/>
        <w:spacing w:before="0" w:beforeAutospacing="0" w:after="150"/>
        <w:ind w:left="720"/>
        <w:rPr>
          <w:ins w:id="115" w:author="Nick Jones" w:date="2018-09-30T20:58:00Z"/>
          <w:rFonts w:ascii="Courier New" w:hAnsi="Courier New" w:cs="Courier New"/>
          <w:color w:val="353833"/>
          <w:sz w:val="21"/>
          <w:szCs w:val="21"/>
          <w:lang w:val="en"/>
        </w:rPr>
      </w:pPr>
      <w:ins w:id="116" w:author="Nick Jones" w:date="2018-09-30T20:58:00Z">
        <w:r>
          <w:rPr>
            <w:rStyle w:val="HTMLCode"/>
            <w:rFonts w:eastAsiaTheme="majorEastAsia"/>
            <w:color w:val="353833"/>
            <w:lang w:val="en"/>
          </w:rPr>
          <w:t>status</w:t>
        </w:r>
        <w:r>
          <w:rPr>
            <w:rFonts w:ascii="Courier New" w:hAnsi="Courier New" w:cs="Courier New"/>
            <w:color w:val="353833"/>
            <w:sz w:val="21"/>
            <w:szCs w:val="21"/>
            <w:lang w:val="en"/>
          </w:rPr>
          <w:t xml:space="preserve"> - REQUIRED - The new status of the WorkItem </w:t>
        </w:r>
        <w:r>
          <w:rPr>
            <w:rFonts w:ascii="Courier New" w:hAnsi="Courier New" w:cs="Courier New"/>
            <w:color w:val="353833"/>
            <w:sz w:val="21"/>
            <w:szCs w:val="21"/>
            <w:lang w:val="en"/>
          </w:rPr>
          <w:fldChar w:fldCharType="begin"/>
        </w:r>
        <w:r>
          <w:rPr>
            <w:rFonts w:ascii="Courier New" w:hAnsi="Courier New" w:cs="Courier New"/>
            <w:color w:val="353833"/>
            <w:sz w:val="21"/>
            <w:szCs w:val="21"/>
            <w:lang w:val="en"/>
          </w:rPr>
          <w:instrText xml:space="preserve"> HYPERLINK "file:///C:\\Users\\Nick\\git\\jtrace\\JTrace\\javadoc\\com\\agiloak\\mpi\\workitem\\WorkItemStatus.html" \o "interface in com.agiloak.mpi.workitem" </w:instrText>
        </w:r>
        <w:r>
          <w:rPr>
            <w:rFonts w:ascii="Courier New" w:hAnsi="Courier New" w:cs="Courier New"/>
            <w:color w:val="353833"/>
            <w:sz w:val="21"/>
            <w:szCs w:val="21"/>
            <w:lang w:val="en"/>
          </w:rPr>
          <w:fldChar w:fldCharType="separate"/>
        </w:r>
        <w:r>
          <w:rPr>
            <w:rStyle w:val="HTMLCode"/>
            <w:rFonts w:eastAsiaTheme="majorEastAsia"/>
            <w:color w:val="4A6782"/>
            <w:lang w:val="en"/>
          </w:rPr>
          <w:t>WorkItemStatus</w:t>
        </w:r>
        <w:r>
          <w:rPr>
            <w:rFonts w:ascii="Courier New" w:hAnsi="Courier New" w:cs="Courier New"/>
            <w:color w:val="353833"/>
            <w:sz w:val="21"/>
            <w:szCs w:val="21"/>
            <w:lang w:val="en"/>
          </w:rPr>
          <w:fldChar w:fldCharType="end"/>
        </w:r>
        <w:r>
          <w:rPr>
            <w:rFonts w:ascii="Courier New" w:hAnsi="Courier New" w:cs="Courier New"/>
            <w:color w:val="353833"/>
            <w:sz w:val="21"/>
            <w:szCs w:val="21"/>
            <w:lang w:val="en"/>
          </w:rPr>
          <w:t xml:space="preserve"> - must be a valid status</w:t>
        </w:r>
      </w:ins>
    </w:p>
    <w:p w:rsidR="00155DA0" w:rsidRDefault="00155DA0" w:rsidP="00155DA0">
      <w:pPr>
        <w:pStyle w:val="blocklist5"/>
        <w:spacing w:before="0" w:beforeAutospacing="0" w:after="150"/>
        <w:ind w:left="720"/>
        <w:rPr>
          <w:ins w:id="117" w:author="Nick Jones" w:date="2018-09-30T20:58:00Z"/>
          <w:rFonts w:ascii="Courier New" w:hAnsi="Courier New" w:cs="Courier New"/>
          <w:color w:val="353833"/>
          <w:sz w:val="21"/>
          <w:szCs w:val="21"/>
          <w:lang w:val="en"/>
        </w:rPr>
      </w:pPr>
      <w:ins w:id="118" w:author="Nick Jones" w:date="2018-09-30T20:58:00Z">
        <w:r>
          <w:rPr>
            <w:rStyle w:val="HTMLCode"/>
            <w:rFonts w:eastAsiaTheme="majorEastAsia"/>
            <w:color w:val="353833"/>
            <w:lang w:val="en"/>
          </w:rPr>
          <w:t>updateDesc</w:t>
        </w:r>
        <w:r>
          <w:rPr>
            <w:rFonts w:ascii="Courier New" w:hAnsi="Courier New" w:cs="Courier New"/>
            <w:color w:val="353833"/>
            <w:sz w:val="21"/>
            <w:szCs w:val="21"/>
            <w:lang w:val="en"/>
          </w:rPr>
          <w:t xml:space="preserve"> - REQUIRED - Description of the work item update</w:t>
        </w:r>
      </w:ins>
    </w:p>
    <w:p w:rsidR="00155DA0" w:rsidRDefault="00155DA0" w:rsidP="00155DA0">
      <w:pPr>
        <w:pStyle w:val="blocklist5"/>
        <w:spacing w:before="0" w:beforeAutospacing="0" w:after="150"/>
        <w:ind w:left="720"/>
        <w:rPr>
          <w:ins w:id="119" w:author="Nick Jones" w:date="2018-09-30T20:58:00Z"/>
          <w:rFonts w:ascii="Courier New" w:hAnsi="Courier New" w:cs="Courier New"/>
          <w:color w:val="353833"/>
          <w:sz w:val="21"/>
          <w:szCs w:val="21"/>
          <w:lang w:val="en"/>
        </w:rPr>
      </w:pPr>
      <w:ins w:id="120" w:author="Nick Jones" w:date="2018-09-30T20:58:00Z">
        <w:r>
          <w:rPr>
            <w:rStyle w:val="HTMLCode"/>
            <w:rFonts w:eastAsiaTheme="majorEastAsia"/>
            <w:color w:val="353833"/>
            <w:lang w:val="en"/>
          </w:rPr>
          <w:t>updatedBy</w:t>
        </w:r>
        <w:r>
          <w:rPr>
            <w:rFonts w:ascii="Courier New" w:hAnsi="Courier New" w:cs="Courier New"/>
            <w:color w:val="353833"/>
            <w:sz w:val="21"/>
            <w:szCs w:val="21"/>
            <w:lang w:val="en"/>
          </w:rPr>
          <w:t xml:space="preserve"> - REQUIRED - Who is updating the item</w:t>
        </w:r>
      </w:ins>
    </w:p>
    <w:p w:rsidR="00155DA0" w:rsidRDefault="00155DA0" w:rsidP="00155DA0">
      <w:pPr>
        <w:pStyle w:val="blocklist5"/>
        <w:spacing w:before="150" w:beforeAutospacing="0" w:after="0"/>
        <w:rPr>
          <w:ins w:id="121" w:author="Nick Jones" w:date="2018-09-30T20:58:00Z"/>
          <w:rFonts w:ascii="Arial" w:hAnsi="Arial" w:cs="Arial"/>
          <w:b/>
          <w:bCs/>
          <w:color w:val="4E4E4E"/>
          <w:sz w:val="18"/>
          <w:szCs w:val="18"/>
          <w:lang w:val="en"/>
        </w:rPr>
      </w:pPr>
      <w:ins w:id="122" w:author="Nick Jones" w:date="2018-09-30T20:58:00Z">
        <w:r>
          <w:rPr>
            <w:rStyle w:val="returnlabel1"/>
            <w:rFonts w:ascii="Arial" w:hAnsi="Arial" w:cs="Arial"/>
            <w:color w:val="4E4E4E"/>
            <w:sz w:val="18"/>
            <w:szCs w:val="18"/>
            <w:lang w:val="en"/>
          </w:rPr>
          <w:t>Returns:</w:t>
        </w:r>
      </w:ins>
    </w:p>
    <w:p w:rsidR="00155DA0" w:rsidRDefault="00155DA0" w:rsidP="00155DA0">
      <w:pPr>
        <w:pStyle w:val="blocklist5"/>
        <w:spacing w:before="75" w:beforeAutospacing="0" w:after="150"/>
        <w:ind w:left="720"/>
        <w:rPr>
          <w:ins w:id="123" w:author="Nick Jones" w:date="2018-09-30T20:58:00Z"/>
          <w:rFonts w:ascii="Courier New" w:hAnsi="Courier New" w:cs="Courier New"/>
          <w:color w:val="353833"/>
          <w:sz w:val="21"/>
          <w:szCs w:val="21"/>
          <w:lang w:val="en"/>
        </w:rPr>
      </w:pPr>
      <w:ins w:id="124" w:author="Nick Jones" w:date="2018-09-30T20:58:00Z">
        <w:r>
          <w:rPr>
            <w:rFonts w:ascii="Courier New" w:hAnsi="Courier New" w:cs="Courier New"/>
            <w:color w:val="353833"/>
            <w:sz w:val="21"/>
            <w:szCs w:val="21"/>
            <w:lang w:val="en"/>
          </w:rPr>
          <w:t>The WorkItemManagerResponse containing status information and the WorkItem following the update</w:t>
        </w:r>
      </w:ins>
    </w:p>
    <w:p w:rsidR="00155DA0" w:rsidRPr="00921C53" w:rsidRDefault="00155DA0">
      <w:pPr>
        <w:rPr>
          <w:ins w:id="125" w:author="Nick Jones" w:date="2018-09-30T09:55:00Z"/>
        </w:rPr>
        <w:pPrChange w:id="126" w:author="Nick Jones" w:date="2018-09-30T10:28:00Z">
          <w:pPr>
            <w:pStyle w:val="Heading2"/>
          </w:pPr>
        </w:pPrChange>
      </w:pPr>
    </w:p>
    <w:p w:rsidR="005877A2" w:rsidRDefault="005877A2">
      <w:pPr>
        <w:pStyle w:val="Heading3"/>
        <w:rPr>
          <w:ins w:id="127" w:author="Nick Jones" w:date="2018-09-30T09:55:00Z"/>
        </w:rPr>
        <w:pPrChange w:id="128" w:author="Nick Jones" w:date="2018-09-30T09:55:00Z">
          <w:pPr>
            <w:pStyle w:val="Heading2"/>
          </w:pPr>
        </w:pPrChange>
      </w:pPr>
      <w:ins w:id="129" w:author="Nick Jones" w:date="2018-09-30T09:55:00Z">
        <w:r>
          <w:t>Behaviour</w:t>
        </w:r>
      </w:ins>
    </w:p>
    <w:p w:rsidR="00915490" w:rsidRDefault="00915490" w:rsidP="005877A2">
      <w:pPr>
        <w:rPr>
          <w:ins w:id="130" w:author="Nick Jones" w:date="2018-09-30T14:56:00Z"/>
        </w:rPr>
      </w:pPr>
      <w:ins w:id="131" w:author="Nick Jones" w:date="2018-09-30T14:56:00Z">
        <w:r>
          <w:t>Validates the parameters.</w:t>
        </w:r>
      </w:ins>
    </w:p>
    <w:p w:rsidR="005877A2" w:rsidRDefault="00915490" w:rsidP="005877A2">
      <w:pPr>
        <w:rPr>
          <w:ins w:id="132" w:author="Nick Jones" w:date="2018-09-30T14:56:00Z"/>
        </w:rPr>
      </w:pPr>
      <w:ins w:id="133" w:author="Nick Jones" w:date="2018-09-30T14:56:00Z">
        <w:r>
          <w:t xml:space="preserve">Finds the WorkItem for the id provided </w:t>
        </w:r>
        <w:r>
          <w:t>–</w:t>
        </w:r>
        <w:r>
          <w:t xml:space="preserve"> raising an exception if not found.</w:t>
        </w:r>
      </w:ins>
    </w:p>
    <w:p w:rsidR="00915490" w:rsidRDefault="003C7EFF" w:rsidP="005877A2">
      <w:pPr>
        <w:rPr>
          <w:ins w:id="134" w:author="Nick Jones" w:date="2018-09-30T14:58:00Z"/>
        </w:rPr>
      </w:pPr>
      <w:ins w:id="135" w:author="Nick Jones" w:date="2018-09-30T14:58:00Z">
        <w:r>
          <w:t>Updates the retrieved WorkItem with the data provided for:</w:t>
        </w:r>
      </w:ins>
    </w:p>
    <w:p w:rsidR="003C7EFF" w:rsidRDefault="003C7EFF" w:rsidP="003C7EFF">
      <w:pPr>
        <w:pStyle w:val="ListParagraph"/>
        <w:numPr>
          <w:ilvl w:val="0"/>
          <w:numId w:val="9"/>
        </w:numPr>
        <w:rPr>
          <w:ins w:id="136" w:author="Nick Jones" w:date="2018-09-30T14:58:00Z"/>
        </w:rPr>
      </w:pPr>
      <w:ins w:id="137" w:author="Nick Jones" w:date="2018-09-30T14:58:00Z">
        <w:r>
          <w:t>Status</w:t>
        </w:r>
      </w:ins>
    </w:p>
    <w:p w:rsidR="003C7EFF" w:rsidRDefault="003C7EFF" w:rsidP="003C7EFF">
      <w:pPr>
        <w:pStyle w:val="ListParagraph"/>
        <w:numPr>
          <w:ilvl w:val="0"/>
          <w:numId w:val="9"/>
        </w:numPr>
        <w:rPr>
          <w:ins w:id="138" w:author="Nick Jones" w:date="2018-09-30T14:58:00Z"/>
        </w:rPr>
      </w:pPr>
      <w:ins w:id="139" w:author="Nick Jones" w:date="2018-09-30T14:58:00Z">
        <w:r>
          <w:t>UpdatedBy</w:t>
        </w:r>
      </w:ins>
    </w:p>
    <w:p w:rsidR="003C7EFF" w:rsidRDefault="003C7EFF" w:rsidP="003C7EFF">
      <w:pPr>
        <w:pStyle w:val="ListParagraph"/>
        <w:numPr>
          <w:ilvl w:val="0"/>
          <w:numId w:val="9"/>
        </w:numPr>
        <w:rPr>
          <w:ins w:id="140" w:author="Nick Jones" w:date="2018-09-30T14:58:00Z"/>
        </w:rPr>
      </w:pPr>
      <w:ins w:id="141" w:author="Nick Jones" w:date="2018-09-30T14:58:00Z">
        <w:r>
          <w:t>UpdateDesc</w:t>
        </w:r>
      </w:ins>
    </w:p>
    <w:p w:rsidR="003C7EFF" w:rsidRDefault="003C7EFF" w:rsidP="003C7EFF">
      <w:pPr>
        <w:rPr>
          <w:ins w:id="142" w:author="Nick Jones" w:date="2018-09-30T14:59:00Z"/>
        </w:rPr>
      </w:pPr>
      <w:ins w:id="143" w:author="Nick Jones" w:date="2018-09-30T14:58:00Z">
        <w:r>
          <w:t>And sets t</w:t>
        </w:r>
      </w:ins>
      <w:ins w:id="144" w:author="Nick Jones" w:date="2018-09-30T14:59:00Z">
        <w:r>
          <w:t>he lastUpdated time to current time</w:t>
        </w:r>
      </w:ins>
    </w:p>
    <w:p w:rsidR="003C7EFF" w:rsidRDefault="003C7EFF" w:rsidP="003C7EFF">
      <w:pPr>
        <w:rPr>
          <w:ins w:id="145" w:author="Nick Jones" w:date="2018-09-30T14:59:00Z"/>
        </w:rPr>
      </w:pPr>
      <w:ins w:id="146" w:author="Nick Jones" w:date="2018-09-30T14:59:00Z">
        <w:r>
          <w:t>Updates the WorkItem in the database</w:t>
        </w:r>
      </w:ins>
    </w:p>
    <w:p w:rsidR="003C7EFF" w:rsidRDefault="003C7EFF" w:rsidP="003C7EFF">
      <w:pPr>
        <w:rPr>
          <w:ins w:id="147" w:author="Nick Jones" w:date="2018-09-30T14:59:00Z"/>
        </w:rPr>
      </w:pPr>
      <w:ins w:id="148" w:author="Nick Jones" w:date="2018-09-30T14:59:00Z">
        <w:r>
          <w:t>Create and Audit record saving attributes for:</w:t>
        </w:r>
      </w:ins>
    </w:p>
    <w:p w:rsidR="003C7EFF" w:rsidRDefault="003C7EFF" w:rsidP="003C7EFF">
      <w:pPr>
        <w:pStyle w:val="ListParagraph"/>
        <w:numPr>
          <w:ilvl w:val="0"/>
          <w:numId w:val="9"/>
        </w:numPr>
        <w:rPr>
          <w:ins w:id="149" w:author="Nick Jones" w:date="2018-09-30T14:59:00Z"/>
        </w:rPr>
      </w:pPr>
      <w:ins w:id="150" w:author="Nick Jones" w:date="2018-09-30T14:59:00Z">
        <w:r>
          <w:t>Id</w:t>
        </w:r>
      </w:ins>
    </w:p>
    <w:p w:rsidR="003C7EFF" w:rsidRDefault="003C7EFF" w:rsidP="003C7EFF">
      <w:pPr>
        <w:pStyle w:val="ListParagraph"/>
        <w:numPr>
          <w:ilvl w:val="0"/>
          <w:numId w:val="9"/>
        </w:numPr>
        <w:rPr>
          <w:ins w:id="151" w:author="Nick Jones" w:date="2018-09-30T14:59:00Z"/>
        </w:rPr>
      </w:pPr>
      <w:ins w:id="152" w:author="Nick Jones" w:date="2018-09-30T14:59:00Z">
        <w:r>
          <w:t>Status</w:t>
        </w:r>
      </w:ins>
    </w:p>
    <w:p w:rsidR="003C7EFF" w:rsidRDefault="003C7EFF" w:rsidP="003C7EFF">
      <w:pPr>
        <w:pStyle w:val="ListParagraph"/>
        <w:numPr>
          <w:ilvl w:val="0"/>
          <w:numId w:val="9"/>
        </w:numPr>
        <w:rPr>
          <w:ins w:id="153" w:author="Nick Jones" w:date="2018-09-30T14:59:00Z"/>
        </w:rPr>
      </w:pPr>
      <w:ins w:id="154" w:author="Nick Jones" w:date="2018-09-30T14:59:00Z">
        <w:r>
          <w:t>UpdatedBy</w:t>
        </w:r>
      </w:ins>
    </w:p>
    <w:p w:rsidR="003C7EFF" w:rsidRDefault="003C7EFF">
      <w:pPr>
        <w:pStyle w:val="ListParagraph"/>
        <w:numPr>
          <w:ilvl w:val="0"/>
          <w:numId w:val="9"/>
        </w:numPr>
        <w:rPr>
          <w:ins w:id="155" w:author="Nick Jones" w:date="2018-09-30T09:55:00Z"/>
        </w:rPr>
        <w:pPrChange w:id="156" w:author="Nick Jones" w:date="2018-09-30T14:59:00Z">
          <w:pPr/>
        </w:pPrChange>
      </w:pPr>
      <w:ins w:id="157" w:author="Nick Jones" w:date="2018-09-30T14:59:00Z">
        <w:r>
          <w:t>UpdateDesc</w:t>
        </w:r>
      </w:ins>
    </w:p>
    <w:p w:rsidR="005877A2" w:rsidRDefault="005877A2" w:rsidP="005877A2">
      <w:pPr>
        <w:rPr>
          <w:ins w:id="158" w:author="Nick Jones" w:date="2018-09-30T09:55:00Z"/>
        </w:rPr>
      </w:pPr>
      <w:ins w:id="159" w:author="Nick Jones" w:date="2018-09-30T09:55:00Z">
        <w:r>
          <w:br w:type="page"/>
        </w:r>
      </w:ins>
    </w:p>
    <w:p w:rsidR="00270CC8" w:rsidRPr="007E2130" w:rsidRDefault="00270CC8" w:rsidP="007E2130"/>
    <w:sectPr w:rsidR="00270CC8" w:rsidRPr="007E2130" w:rsidSect="0034305B">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09F"/>
    <w:multiLevelType w:val="multilevel"/>
    <w:tmpl w:val="E4FAF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4D1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CE1A1F"/>
    <w:multiLevelType w:val="hybridMultilevel"/>
    <w:tmpl w:val="48A06F2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817C4A"/>
    <w:multiLevelType w:val="hybridMultilevel"/>
    <w:tmpl w:val="EFB0D6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40531"/>
    <w:multiLevelType w:val="multilevel"/>
    <w:tmpl w:val="AB3A4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55557C"/>
    <w:multiLevelType w:val="hybridMultilevel"/>
    <w:tmpl w:val="57AE09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A13D2"/>
    <w:multiLevelType w:val="multilevel"/>
    <w:tmpl w:val="4A46E3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A83AB7"/>
    <w:multiLevelType w:val="hybridMultilevel"/>
    <w:tmpl w:val="3B9C35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728F1"/>
    <w:multiLevelType w:val="hybridMultilevel"/>
    <w:tmpl w:val="CBFE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7"/>
  </w:num>
  <w:num w:numId="5">
    <w:abstractNumId w:val="5"/>
  </w:num>
  <w:num w:numId="6">
    <w:abstractNumId w:val="3"/>
  </w:num>
  <w:num w:numId="7">
    <w:abstractNumId w:val="1"/>
  </w:num>
  <w:num w:numId="8">
    <w:abstractNumId w:val="4"/>
  </w:num>
  <w:num w:numId="9">
    <w:abstractNumId w:val="6"/>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Jones">
    <w15:presenceInfo w15:providerId="Windows Live" w15:userId="a9081e8664fd5f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F0"/>
    <w:rsid w:val="00005054"/>
    <w:rsid w:val="00012EEC"/>
    <w:rsid w:val="00014734"/>
    <w:rsid w:val="0001781A"/>
    <w:rsid w:val="00021BCB"/>
    <w:rsid w:val="00032119"/>
    <w:rsid w:val="0004172D"/>
    <w:rsid w:val="000528F4"/>
    <w:rsid w:val="00053BF3"/>
    <w:rsid w:val="00053E0E"/>
    <w:rsid w:val="00053E4F"/>
    <w:rsid w:val="00056A97"/>
    <w:rsid w:val="000728D5"/>
    <w:rsid w:val="00074AB4"/>
    <w:rsid w:val="00085F7A"/>
    <w:rsid w:val="00086B76"/>
    <w:rsid w:val="00092771"/>
    <w:rsid w:val="00092AC0"/>
    <w:rsid w:val="000A1641"/>
    <w:rsid w:val="000A721F"/>
    <w:rsid w:val="000B609B"/>
    <w:rsid w:val="000C1613"/>
    <w:rsid w:val="000C6135"/>
    <w:rsid w:val="000C6316"/>
    <w:rsid w:val="000C73E6"/>
    <w:rsid w:val="000D069D"/>
    <w:rsid w:val="000D1F99"/>
    <w:rsid w:val="000E227B"/>
    <w:rsid w:val="000E2E85"/>
    <w:rsid w:val="000E44FF"/>
    <w:rsid w:val="000F2F48"/>
    <w:rsid w:val="0010553D"/>
    <w:rsid w:val="00106880"/>
    <w:rsid w:val="00111965"/>
    <w:rsid w:val="001338B2"/>
    <w:rsid w:val="00136697"/>
    <w:rsid w:val="0014016D"/>
    <w:rsid w:val="001467C7"/>
    <w:rsid w:val="00147705"/>
    <w:rsid w:val="00151E68"/>
    <w:rsid w:val="00152BE7"/>
    <w:rsid w:val="00154333"/>
    <w:rsid w:val="00155DA0"/>
    <w:rsid w:val="0016596B"/>
    <w:rsid w:val="00173FA0"/>
    <w:rsid w:val="00175BDC"/>
    <w:rsid w:val="0018327A"/>
    <w:rsid w:val="0019302E"/>
    <w:rsid w:val="001A0047"/>
    <w:rsid w:val="001A573C"/>
    <w:rsid w:val="001B20B5"/>
    <w:rsid w:val="001B33B8"/>
    <w:rsid w:val="001C0B50"/>
    <w:rsid w:val="001C0DA3"/>
    <w:rsid w:val="001C1870"/>
    <w:rsid w:val="001D4990"/>
    <w:rsid w:val="001D62D7"/>
    <w:rsid w:val="001D67D3"/>
    <w:rsid w:val="001F0F0E"/>
    <w:rsid w:val="001F1FB9"/>
    <w:rsid w:val="001F2306"/>
    <w:rsid w:val="001F5766"/>
    <w:rsid w:val="001F6393"/>
    <w:rsid w:val="002012E8"/>
    <w:rsid w:val="00210459"/>
    <w:rsid w:val="00222DCA"/>
    <w:rsid w:val="00226880"/>
    <w:rsid w:val="00230245"/>
    <w:rsid w:val="00231EEA"/>
    <w:rsid w:val="0023329E"/>
    <w:rsid w:val="002332CD"/>
    <w:rsid w:val="00236C07"/>
    <w:rsid w:val="002450EB"/>
    <w:rsid w:val="0025264C"/>
    <w:rsid w:val="00254BFB"/>
    <w:rsid w:val="002661E7"/>
    <w:rsid w:val="0027060A"/>
    <w:rsid w:val="00270CC8"/>
    <w:rsid w:val="00274C01"/>
    <w:rsid w:val="002761A8"/>
    <w:rsid w:val="00294FEC"/>
    <w:rsid w:val="00295664"/>
    <w:rsid w:val="002977A5"/>
    <w:rsid w:val="002A1391"/>
    <w:rsid w:val="002A5DBA"/>
    <w:rsid w:val="002A7F63"/>
    <w:rsid w:val="002B427C"/>
    <w:rsid w:val="002C47C2"/>
    <w:rsid w:val="002C4FDA"/>
    <w:rsid w:val="002D12E2"/>
    <w:rsid w:val="002D2AE1"/>
    <w:rsid w:val="002D3258"/>
    <w:rsid w:val="002D75A8"/>
    <w:rsid w:val="002E6BC9"/>
    <w:rsid w:val="002F2CA4"/>
    <w:rsid w:val="002F7193"/>
    <w:rsid w:val="00303B59"/>
    <w:rsid w:val="00323F4E"/>
    <w:rsid w:val="0034305B"/>
    <w:rsid w:val="00343CFA"/>
    <w:rsid w:val="003451ED"/>
    <w:rsid w:val="003511E1"/>
    <w:rsid w:val="00356664"/>
    <w:rsid w:val="003572FC"/>
    <w:rsid w:val="00363FE3"/>
    <w:rsid w:val="003722F3"/>
    <w:rsid w:val="00376740"/>
    <w:rsid w:val="00381F62"/>
    <w:rsid w:val="00383843"/>
    <w:rsid w:val="00384D78"/>
    <w:rsid w:val="00391531"/>
    <w:rsid w:val="00391B54"/>
    <w:rsid w:val="00396A6A"/>
    <w:rsid w:val="00397F68"/>
    <w:rsid w:val="003A01B3"/>
    <w:rsid w:val="003A7D35"/>
    <w:rsid w:val="003B53ED"/>
    <w:rsid w:val="003C0635"/>
    <w:rsid w:val="003C7EFF"/>
    <w:rsid w:val="003D47B1"/>
    <w:rsid w:val="003E1F09"/>
    <w:rsid w:val="003E3A28"/>
    <w:rsid w:val="003E4C2B"/>
    <w:rsid w:val="003E6378"/>
    <w:rsid w:val="003F7F45"/>
    <w:rsid w:val="00403423"/>
    <w:rsid w:val="00405053"/>
    <w:rsid w:val="00414988"/>
    <w:rsid w:val="00420796"/>
    <w:rsid w:val="00427843"/>
    <w:rsid w:val="00433755"/>
    <w:rsid w:val="00450D65"/>
    <w:rsid w:val="00451499"/>
    <w:rsid w:val="00455E1B"/>
    <w:rsid w:val="00456B6E"/>
    <w:rsid w:val="00461C67"/>
    <w:rsid w:val="004648AA"/>
    <w:rsid w:val="0046631F"/>
    <w:rsid w:val="00466A6D"/>
    <w:rsid w:val="00467844"/>
    <w:rsid w:val="0047649D"/>
    <w:rsid w:val="00476F88"/>
    <w:rsid w:val="00481B50"/>
    <w:rsid w:val="00482AD0"/>
    <w:rsid w:val="00490868"/>
    <w:rsid w:val="004A4692"/>
    <w:rsid w:val="004D46BB"/>
    <w:rsid w:val="004D5BC2"/>
    <w:rsid w:val="004D75A5"/>
    <w:rsid w:val="004D7C0C"/>
    <w:rsid w:val="004E15FF"/>
    <w:rsid w:val="004E5EC9"/>
    <w:rsid w:val="004E696F"/>
    <w:rsid w:val="004F012A"/>
    <w:rsid w:val="004F4D14"/>
    <w:rsid w:val="00503AD4"/>
    <w:rsid w:val="0050647F"/>
    <w:rsid w:val="00506C3C"/>
    <w:rsid w:val="0051124B"/>
    <w:rsid w:val="005118A3"/>
    <w:rsid w:val="00522F7E"/>
    <w:rsid w:val="00527F5D"/>
    <w:rsid w:val="005310F3"/>
    <w:rsid w:val="00533B05"/>
    <w:rsid w:val="00550731"/>
    <w:rsid w:val="00550917"/>
    <w:rsid w:val="0055630C"/>
    <w:rsid w:val="00556A60"/>
    <w:rsid w:val="00557C0C"/>
    <w:rsid w:val="005619F4"/>
    <w:rsid w:val="00575F44"/>
    <w:rsid w:val="0058198E"/>
    <w:rsid w:val="0058377F"/>
    <w:rsid w:val="00585EBE"/>
    <w:rsid w:val="005863D0"/>
    <w:rsid w:val="005877A2"/>
    <w:rsid w:val="00587877"/>
    <w:rsid w:val="005905E5"/>
    <w:rsid w:val="00593A13"/>
    <w:rsid w:val="00597B67"/>
    <w:rsid w:val="005B4551"/>
    <w:rsid w:val="005C1DCA"/>
    <w:rsid w:val="005C45C1"/>
    <w:rsid w:val="005D078C"/>
    <w:rsid w:val="005E163D"/>
    <w:rsid w:val="005E7385"/>
    <w:rsid w:val="005F3416"/>
    <w:rsid w:val="006079FF"/>
    <w:rsid w:val="00656861"/>
    <w:rsid w:val="00657AE9"/>
    <w:rsid w:val="00662115"/>
    <w:rsid w:val="00662634"/>
    <w:rsid w:val="0066632F"/>
    <w:rsid w:val="00667743"/>
    <w:rsid w:val="00667AC5"/>
    <w:rsid w:val="006771F4"/>
    <w:rsid w:val="00680EF1"/>
    <w:rsid w:val="00684026"/>
    <w:rsid w:val="00691EBA"/>
    <w:rsid w:val="00693914"/>
    <w:rsid w:val="0069399B"/>
    <w:rsid w:val="0069628B"/>
    <w:rsid w:val="00697B5A"/>
    <w:rsid w:val="006A1008"/>
    <w:rsid w:val="006A13BB"/>
    <w:rsid w:val="006A1A60"/>
    <w:rsid w:val="006B4619"/>
    <w:rsid w:val="006B7120"/>
    <w:rsid w:val="006B7488"/>
    <w:rsid w:val="006D03BC"/>
    <w:rsid w:val="006D0C37"/>
    <w:rsid w:val="006E348D"/>
    <w:rsid w:val="006E3D81"/>
    <w:rsid w:val="006E4415"/>
    <w:rsid w:val="006F4E46"/>
    <w:rsid w:val="00700DD9"/>
    <w:rsid w:val="00705FA9"/>
    <w:rsid w:val="00707A02"/>
    <w:rsid w:val="007118B9"/>
    <w:rsid w:val="007141E2"/>
    <w:rsid w:val="007168DA"/>
    <w:rsid w:val="00716A9F"/>
    <w:rsid w:val="0072149C"/>
    <w:rsid w:val="00724963"/>
    <w:rsid w:val="00726F7D"/>
    <w:rsid w:val="0073040C"/>
    <w:rsid w:val="007326AF"/>
    <w:rsid w:val="0073356A"/>
    <w:rsid w:val="00757435"/>
    <w:rsid w:val="00764659"/>
    <w:rsid w:val="00764E5E"/>
    <w:rsid w:val="00767AB3"/>
    <w:rsid w:val="007777CD"/>
    <w:rsid w:val="007A64A4"/>
    <w:rsid w:val="007B257B"/>
    <w:rsid w:val="007C1506"/>
    <w:rsid w:val="007C305F"/>
    <w:rsid w:val="007C60DE"/>
    <w:rsid w:val="007D2B7B"/>
    <w:rsid w:val="007D6445"/>
    <w:rsid w:val="007E2130"/>
    <w:rsid w:val="007E4B11"/>
    <w:rsid w:val="007E4BC5"/>
    <w:rsid w:val="007F6DFE"/>
    <w:rsid w:val="00800673"/>
    <w:rsid w:val="00806731"/>
    <w:rsid w:val="00813AC7"/>
    <w:rsid w:val="0081442A"/>
    <w:rsid w:val="008171D3"/>
    <w:rsid w:val="00817301"/>
    <w:rsid w:val="00826895"/>
    <w:rsid w:val="0083125A"/>
    <w:rsid w:val="0084111F"/>
    <w:rsid w:val="00844B23"/>
    <w:rsid w:val="00871969"/>
    <w:rsid w:val="008749B4"/>
    <w:rsid w:val="00874E8D"/>
    <w:rsid w:val="00886C48"/>
    <w:rsid w:val="008943C3"/>
    <w:rsid w:val="008960B4"/>
    <w:rsid w:val="008A5899"/>
    <w:rsid w:val="008B378D"/>
    <w:rsid w:val="008D2274"/>
    <w:rsid w:val="008E52E4"/>
    <w:rsid w:val="008F1964"/>
    <w:rsid w:val="008F5E89"/>
    <w:rsid w:val="008F7867"/>
    <w:rsid w:val="00905467"/>
    <w:rsid w:val="009101A8"/>
    <w:rsid w:val="00912CF6"/>
    <w:rsid w:val="00915490"/>
    <w:rsid w:val="00921C53"/>
    <w:rsid w:val="00933EE0"/>
    <w:rsid w:val="009500A5"/>
    <w:rsid w:val="00950606"/>
    <w:rsid w:val="009532B5"/>
    <w:rsid w:val="00955E9B"/>
    <w:rsid w:val="00956500"/>
    <w:rsid w:val="00960C4E"/>
    <w:rsid w:val="009716E2"/>
    <w:rsid w:val="009809F0"/>
    <w:rsid w:val="00986360"/>
    <w:rsid w:val="00990271"/>
    <w:rsid w:val="009B2A95"/>
    <w:rsid w:val="009B7509"/>
    <w:rsid w:val="009C0013"/>
    <w:rsid w:val="009C4D56"/>
    <w:rsid w:val="009C61C4"/>
    <w:rsid w:val="009F63F2"/>
    <w:rsid w:val="00A066CB"/>
    <w:rsid w:val="00A10D1B"/>
    <w:rsid w:val="00A1149A"/>
    <w:rsid w:val="00A20D74"/>
    <w:rsid w:val="00A250DC"/>
    <w:rsid w:val="00A26105"/>
    <w:rsid w:val="00A3031E"/>
    <w:rsid w:val="00A314D6"/>
    <w:rsid w:val="00A337F1"/>
    <w:rsid w:val="00A3796B"/>
    <w:rsid w:val="00A516BC"/>
    <w:rsid w:val="00A56527"/>
    <w:rsid w:val="00A80EA1"/>
    <w:rsid w:val="00A87359"/>
    <w:rsid w:val="00A9432C"/>
    <w:rsid w:val="00A958E5"/>
    <w:rsid w:val="00AA1C9C"/>
    <w:rsid w:val="00AA1F62"/>
    <w:rsid w:val="00AA4258"/>
    <w:rsid w:val="00AA53F4"/>
    <w:rsid w:val="00AA7139"/>
    <w:rsid w:val="00AB66AE"/>
    <w:rsid w:val="00AC1168"/>
    <w:rsid w:val="00AC6B4D"/>
    <w:rsid w:val="00AC7021"/>
    <w:rsid w:val="00AC7277"/>
    <w:rsid w:val="00AD3178"/>
    <w:rsid w:val="00AE3907"/>
    <w:rsid w:val="00AF2FB2"/>
    <w:rsid w:val="00B01F75"/>
    <w:rsid w:val="00B0327E"/>
    <w:rsid w:val="00B06C04"/>
    <w:rsid w:val="00B1354D"/>
    <w:rsid w:val="00B2279B"/>
    <w:rsid w:val="00B25727"/>
    <w:rsid w:val="00B271DA"/>
    <w:rsid w:val="00B42D93"/>
    <w:rsid w:val="00B4484B"/>
    <w:rsid w:val="00B474A0"/>
    <w:rsid w:val="00B52AD4"/>
    <w:rsid w:val="00B565E7"/>
    <w:rsid w:val="00B56887"/>
    <w:rsid w:val="00B70B45"/>
    <w:rsid w:val="00B739BB"/>
    <w:rsid w:val="00B75614"/>
    <w:rsid w:val="00B76680"/>
    <w:rsid w:val="00B77FA4"/>
    <w:rsid w:val="00B808DB"/>
    <w:rsid w:val="00B86767"/>
    <w:rsid w:val="00B900F9"/>
    <w:rsid w:val="00B90FE4"/>
    <w:rsid w:val="00B91A5C"/>
    <w:rsid w:val="00BA4EA0"/>
    <w:rsid w:val="00BA77A5"/>
    <w:rsid w:val="00BB1A92"/>
    <w:rsid w:val="00BB6AED"/>
    <w:rsid w:val="00BC52DF"/>
    <w:rsid w:val="00BC72AF"/>
    <w:rsid w:val="00BD0AF5"/>
    <w:rsid w:val="00BE12BA"/>
    <w:rsid w:val="00BE60C9"/>
    <w:rsid w:val="00BE7B60"/>
    <w:rsid w:val="00BF2507"/>
    <w:rsid w:val="00BF423A"/>
    <w:rsid w:val="00C01EA5"/>
    <w:rsid w:val="00C0299C"/>
    <w:rsid w:val="00C07A74"/>
    <w:rsid w:val="00C14155"/>
    <w:rsid w:val="00C14736"/>
    <w:rsid w:val="00C226EF"/>
    <w:rsid w:val="00C232D7"/>
    <w:rsid w:val="00C25A78"/>
    <w:rsid w:val="00C458E5"/>
    <w:rsid w:val="00C65DBB"/>
    <w:rsid w:val="00C746F4"/>
    <w:rsid w:val="00C80A9E"/>
    <w:rsid w:val="00C82293"/>
    <w:rsid w:val="00C901B1"/>
    <w:rsid w:val="00CB1AD7"/>
    <w:rsid w:val="00CB78B4"/>
    <w:rsid w:val="00CC00CF"/>
    <w:rsid w:val="00CC1349"/>
    <w:rsid w:val="00CD4595"/>
    <w:rsid w:val="00CE0A67"/>
    <w:rsid w:val="00CE440E"/>
    <w:rsid w:val="00CF43DE"/>
    <w:rsid w:val="00CF5F36"/>
    <w:rsid w:val="00CF7312"/>
    <w:rsid w:val="00CF7602"/>
    <w:rsid w:val="00D046F0"/>
    <w:rsid w:val="00D07CC0"/>
    <w:rsid w:val="00D17CFF"/>
    <w:rsid w:val="00D20C50"/>
    <w:rsid w:val="00D20E6E"/>
    <w:rsid w:val="00D23191"/>
    <w:rsid w:val="00D23DFA"/>
    <w:rsid w:val="00D26038"/>
    <w:rsid w:val="00D3182E"/>
    <w:rsid w:val="00D31DC4"/>
    <w:rsid w:val="00D35B28"/>
    <w:rsid w:val="00D62853"/>
    <w:rsid w:val="00D6363D"/>
    <w:rsid w:val="00D70CEB"/>
    <w:rsid w:val="00D726E7"/>
    <w:rsid w:val="00D87D5E"/>
    <w:rsid w:val="00D9260A"/>
    <w:rsid w:val="00DA1077"/>
    <w:rsid w:val="00DA325C"/>
    <w:rsid w:val="00DA3879"/>
    <w:rsid w:val="00DC0F1F"/>
    <w:rsid w:val="00DC54B2"/>
    <w:rsid w:val="00DD3AC8"/>
    <w:rsid w:val="00DE23A6"/>
    <w:rsid w:val="00DF2670"/>
    <w:rsid w:val="00E01DAD"/>
    <w:rsid w:val="00E05BCC"/>
    <w:rsid w:val="00E134F5"/>
    <w:rsid w:val="00E2049B"/>
    <w:rsid w:val="00E20A79"/>
    <w:rsid w:val="00E20AF0"/>
    <w:rsid w:val="00E26567"/>
    <w:rsid w:val="00E26F0C"/>
    <w:rsid w:val="00E418FC"/>
    <w:rsid w:val="00E50615"/>
    <w:rsid w:val="00E5138C"/>
    <w:rsid w:val="00E5159F"/>
    <w:rsid w:val="00E51F49"/>
    <w:rsid w:val="00E54493"/>
    <w:rsid w:val="00E56129"/>
    <w:rsid w:val="00E621BF"/>
    <w:rsid w:val="00E72008"/>
    <w:rsid w:val="00E7235C"/>
    <w:rsid w:val="00E857F0"/>
    <w:rsid w:val="00E913E7"/>
    <w:rsid w:val="00E9476D"/>
    <w:rsid w:val="00EB0E34"/>
    <w:rsid w:val="00EB4B12"/>
    <w:rsid w:val="00ED16AF"/>
    <w:rsid w:val="00ED1D70"/>
    <w:rsid w:val="00ED32F8"/>
    <w:rsid w:val="00ED36F5"/>
    <w:rsid w:val="00ED4277"/>
    <w:rsid w:val="00EE3028"/>
    <w:rsid w:val="00EE578F"/>
    <w:rsid w:val="00EF37AA"/>
    <w:rsid w:val="00F01389"/>
    <w:rsid w:val="00F07F86"/>
    <w:rsid w:val="00F27C70"/>
    <w:rsid w:val="00F30FE9"/>
    <w:rsid w:val="00F36C46"/>
    <w:rsid w:val="00F43ACD"/>
    <w:rsid w:val="00F554B4"/>
    <w:rsid w:val="00F66DF0"/>
    <w:rsid w:val="00F86BCA"/>
    <w:rsid w:val="00F92383"/>
    <w:rsid w:val="00F947F2"/>
    <w:rsid w:val="00FA10F3"/>
    <w:rsid w:val="00FA1928"/>
    <w:rsid w:val="00FA7328"/>
    <w:rsid w:val="00FB4C1B"/>
    <w:rsid w:val="00FB7AF9"/>
    <w:rsid w:val="00FE6786"/>
    <w:rsid w:val="00FF5135"/>
  </w:rsids>
  <m:mathPr>
    <m:mathFont m:val="Cambria Math"/>
    <m:brkBin m:val="before"/>
    <m:brkBinSub m:val="--"/>
    <m:smallFrac m:val="0"/>
    <m:dispDef/>
    <m:lMargin m:val="0"/>
    <m:rMargin m:val="0"/>
    <m:defJc m:val="centerGroup"/>
    <m:wrapIndent m:val="1440"/>
    <m:intLim m:val="subSup"/>
    <m:naryLim m:val="undOvr"/>
  </m:mathPr>
  <w:themeFontLang w:val="en-GB"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1C04"/>
  <w15:chartTrackingRefBased/>
  <w15:docId w15:val="{33DFE2B4-8C82-494D-B0B0-03E6DB547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61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61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61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161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61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61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61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61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61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6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6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16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16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16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16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16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16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161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4990"/>
    <w:pPr>
      <w:ind w:left="720"/>
      <w:contextualSpacing/>
    </w:pPr>
  </w:style>
  <w:style w:type="paragraph" w:styleId="BalloonText">
    <w:name w:val="Balloon Text"/>
    <w:basedOn w:val="Normal"/>
    <w:link w:val="BalloonTextChar"/>
    <w:uiPriority w:val="99"/>
    <w:semiHidden/>
    <w:unhideWhenUsed/>
    <w:rsid w:val="00E62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1BF"/>
    <w:rPr>
      <w:rFonts w:ascii="Segoe UI" w:hAnsi="Segoe UI" w:cs="Segoe UI"/>
      <w:sz w:val="18"/>
      <w:szCs w:val="18"/>
    </w:rPr>
  </w:style>
  <w:style w:type="character" w:styleId="Hyperlink">
    <w:name w:val="Hyperlink"/>
    <w:basedOn w:val="DefaultParagraphFont"/>
    <w:uiPriority w:val="99"/>
    <w:semiHidden/>
    <w:unhideWhenUsed/>
    <w:rsid w:val="00921C53"/>
    <w:rPr>
      <w:strike w:val="0"/>
      <w:dstrike w:val="0"/>
      <w:color w:val="4A6782"/>
      <w:u w:val="none"/>
      <w:effect w:val="none"/>
    </w:rPr>
  </w:style>
  <w:style w:type="character" w:styleId="HTMLCode">
    <w:name w:val="HTML Code"/>
    <w:basedOn w:val="DefaultParagraphFont"/>
    <w:uiPriority w:val="99"/>
    <w:semiHidden/>
    <w:unhideWhenUsed/>
    <w:rsid w:val="00921C53"/>
    <w:rPr>
      <w:rFonts w:ascii="Courier New" w:eastAsia="Times New Roman" w:hAnsi="Courier New" w:cs="Courier New" w:hint="default"/>
      <w:sz w:val="21"/>
      <w:szCs w:val="21"/>
    </w:rPr>
  </w:style>
  <w:style w:type="paragraph" w:styleId="HTMLPreformatted">
    <w:name w:val="HTML Preformatted"/>
    <w:basedOn w:val="Normal"/>
    <w:link w:val="HTMLPreformattedChar"/>
    <w:uiPriority w:val="99"/>
    <w:semiHidden/>
    <w:unhideWhenUsed/>
    <w:rsid w:val="0092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1"/>
      <w:szCs w:val="21"/>
    </w:rPr>
  </w:style>
  <w:style w:type="character" w:customStyle="1" w:styleId="HTMLPreformattedChar">
    <w:name w:val="HTML Preformatted Char"/>
    <w:basedOn w:val="DefaultParagraphFont"/>
    <w:link w:val="HTMLPreformatted"/>
    <w:uiPriority w:val="99"/>
    <w:semiHidden/>
    <w:rsid w:val="00921C53"/>
    <w:rPr>
      <w:rFonts w:ascii="Courier New" w:hAnsi="Courier New" w:cs="Courier New"/>
      <w:sz w:val="21"/>
      <w:szCs w:val="21"/>
    </w:rPr>
  </w:style>
  <w:style w:type="paragraph" w:customStyle="1" w:styleId="blocklist5">
    <w:name w:val="blocklist5"/>
    <w:basedOn w:val="Normal"/>
    <w:rsid w:val="00921C53"/>
    <w:pPr>
      <w:shd w:val="clear" w:color="auto" w:fill="FFFFFF"/>
      <w:spacing w:before="100" w:beforeAutospacing="1" w:after="225" w:line="240" w:lineRule="auto"/>
    </w:pPr>
    <w:rPr>
      <w:rFonts w:ascii="Times New Roman"/>
      <w:sz w:val="24"/>
      <w:szCs w:val="24"/>
    </w:rPr>
  </w:style>
  <w:style w:type="character" w:customStyle="1" w:styleId="paramlabel1">
    <w:name w:val="paramlabel1"/>
    <w:basedOn w:val="DefaultParagraphFont"/>
    <w:rsid w:val="00921C53"/>
    <w:rPr>
      <w:b/>
      <w:bCs/>
    </w:rPr>
  </w:style>
  <w:style w:type="character" w:customStyle="1" w:styleId="returnlabel1">
    <w:name w:val="returnlabel1"/>
    <w:basedOn w:val="DefaultParagraphFont"/>
    <w:rsid w:val="00921C53"/>
    <w:rPr>
      <w:b/>
      <w:bCs/>
    </w:rPr>
  </w:style>
  <w:style w:type="character" w:customStyle="1" w:styleId="throwslabel1">
    <w:name w:val="throwslabel1"/>
    <w:basedOn w:val="DefaultParagraphFont"/>
    <w:rsid w:val="00921C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217981">
      <w:bodyDiv w:val="1"/>
      <w:marLeft w:val="0"/>
      <w:marRight w:val="0"/>
      <w:marTop w:val="0"/>
      <w:marBottom w:val="0"/>
      <w:divBdr>
        <w:top w:val="none" w:sz="0" w:space="0" w:color="auto"/>
        <w:left w:val="none" w:sz="0" w:space="0" w:color="auto"/>
        <w:bottom w:val="none" w:sz="0" w:space="0" w:color="auto"/>
        <w:right w:val="none" w:sz="0" w:space="0" w:color="auto"/>
      </w:divBdr>
      <w:divsChild>
        <w:div w:id="1987202576">
          <w:marLeft w:val="0"/>
          <w:marRight w:val="0"/>
          <w:marTop w:val="0"/>
          <w:marBottom w:val="0"/>
          <w:divBdr>
            <w:top w:val="none" w:sz="0" w:space="0" w:color="auto"/>
            <w:left w:val="none" w:sz="0" w:space="0" w:color="auto"/>
            <w:bottom w:val="none" w:sz="0" w:space="0" w:color="auto"/>
            <w:right w:val="none" w:sz="0" w:space="0" w:color="auto"/>
          </w:divBdr>
          <w:divsChild>
            <w:div w:id="1228766386">
              <w:marLeft w:val="0"/>
              <w:marRight w:val="0"/>
              <w:marTop w:val="0"/>
              <w:marBottom w:val="0"/>
              <w:divBdr>
                <w:top w:val="none" w:sz="0" w:space="0" w:color="auto"/>
                <w:left w:val="none" w:sz="0" w:space="0" w:color="auto"/>
                <w:bottom w:val="none" w:sz="0" w:space="0" w:color="auto"/>
                <w:right w:val="none" w:sz="0" w:space="0" w:color="auto"/>
              </w:divBdr>
              <w:divsChild>
                <w:div w:id="31145110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008826892">
      <w:bodyDiv w:val="1"/>
      <w:marLeft w:val="0"/>
      <w:marRight w:val="0"/>
      <w:marTop w:val="0"/>
      <w:marBottom w:val="0"/>
      <w:divBdr>
        <w:top w:val="none" w:sz="0" w:space="0" w:color="auto"/>
        <w:left w:val="none" w:sz="0" w:space="0" w:color="auto"/>
        <w:bottom w:val="none" w:sz="0" w:space="0" w:color="auto"/>
        <w:right w:val="none" w:sz="0" w:space="0" w:color="auto"/>
      </w:divBdr>
      <w:divsChild>
        <w:div w:id="1240864949">
          <w:marLeft w:val="0"/>
          <w:marRight w:val="0"/>
          <w:marTop w:val="0"/>
          <w:marBottom w:val="0"/>
          <w:divBdr>
            <w:top w:val="none" w:sz="0" w:space="0" w:color="auto"/>
            <w:left w:val="none" w:sz="0" w:space="0" w:color="auto"/>
            <w:bottom w:val="none" w:sz="0" w:space="0" w:color="auto"/>
            <w:right w:val="none" w:sz="0" w:space="0" w:color="auto"/>
          </w:divBdr>
          <w:divsChild>
            <w:div w:id="1210915493">
              <w:marLeft w:val="0"/>
              <w:marRight w:val="0"/>
              <w:marTop w:val="0"/>
              <w:marBottom w:val="0"/>
              <w:divBdr>
                <w:top w:val="none" w:sz="0" w:space="0" w:color="auto"/>
                <w:left w:val="none" w:sz="0" w:space="0" w:color="auto"/>
                <w:bottom w:val="none" w:sz="0" w:space="0" w:color="auto"/>
                <w:right w:val="none" w:sz="0" w:space="0" w:color="auto"/>
              </w:divBdr>
              <w:divsChild>
                <w:div w:id="36221826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44687132">
      <w:bodyDiv w:val="1"/>
      <w:marLeft w:val="0"/>
      <w:marRight w:val="0"/>
      <w:marTop w:val="0"/>
      <w:marBottom w:val="0"/>
      <w:divBdr>
        <w:top w:val="none" w:sz="0" w:space="0" w:color="auto"/>
        <w:left w:val="none" w:sz="0" w:space="0" w:color="auto"/>
        <w:bottom w:val="none" w:sz="0" w:space="0" w:color="auto"/>
        <w:right w:val="none" w:sz="0" w:space="0" w:color="auto"/>
      </w:divBdr>
      <w:divsChild>
        <w:div w:id="36125260">
          <w:marLeft w:val="0"/>
          <w:marRight w:val="0"/>
          <w:marTop w:val="0"/>
          <w:marBottom w:val="0"/>
          <w:divBdr>
            <w:top w:val="none" w:sz="0" w:space="0" w:color="auto"/>
            <w:left w:val="none" w:sz="0" w:space="0" w:color="auto"/>
            <w:bottom w:val="none" w:sz="0" w:space="0" w:color="auto"/>
            <w:right w:val="none" w:sz="0" w:space="0" w:color="auto"/>
          </w:divBdr>
          <w:divsChild>
            <w:div w:id="2010062493">
              <w:marLeft w:val="0"/>
              <w:marRight w:val="0"/>
              <w:marTop w:val="0"/>
              <w:marBottom w:val="0"/>
              <w:divBdr>
                <w:top w:val="none" w:sz="0" w:space="0" w:color="auto"/>
                <w:left w:val="none" w:sz="0" w:space="0" w:color="auto"/>
                <w:bottom w:val="none" w:sz="0" w:space="0" w:color="auto"/>
                <w:right w:val="none" w:sz="0" w:space="0" w:color="auto"/>
              </w:divBdr>
              <w:divsChild>
                <w:div w:id="105126692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Jones</dc:creator>
  <cp:keywords/>
  <dc:description/>
  <cp:lastModifiedBy>Nick Jones</cp:lastModifiedBy>
  <cp:revision>19</cp:revision>
  <dcterms:created xsi:type="dcterms:W3CDTF">2018-03-05T17:54:00Z</dcterms:created>
  <dcterms:modified xsi:type="dcterms:W3CDTF">2018-10-01T01:58:00Z</dcterms:modified>
</cp:coreProperties>
</file>