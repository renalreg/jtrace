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D62853" w:rsidRDefault="00D62853" w:rsidP="00D62853">
      <w:r>
        <w:t xml:space="preserve">Updated </w:t>
      </w:r>
      <w:ins w:id="0" w:author="Nick Jones" w:date="2018-10-21T12:26:00Z">
        <w:r w:rsidR="00E87542">
          <w:t>21</w:t>
        </w:r>
        <w:proofErr w:type="gramStart"/>
        <w:r w:rsidR="00E87542" w:rsidRPr="00E87542">
          <w:rPr>
            <w:vertAlign w:val="superscript"/>
            <w:rPrChange w:id="1" w:author="Nick Jones" w:date="2018-10-21T12:26:00Z">
              <w:rPr/>
            </w:rPrChange>
          </w:rPr>
          <w:t>st</w:t>
        </w:r>
        <w:r w:rsidR="00E87542">
          <w:t xml:space="preserve">  October</w:t>
        </w:r>
        <w:proofErr w:type="gramEnd"/>
        <w:r w:rsidR="00E87542">
          <w:t xml:space="preserve"> 2018 to 1.3.0</w:t>
        </w:r>
      </w:ins>
      <w:del w:id="2" w:author="Nick Jones" w:date="2018-10-21T12:26:00Z">
        <w:r w:rsidR="00533B05" w:rsidDel="00E87542">
          <w:delText>30</w:delText>
        </w:r>
        <w:r w:rsidR="00667AC5" w:rsidRPr="00E87542" w:rsidDel="00E87542">
          <w:rPr>
            <w:vertAlign w:val="superscript"/>
          </w:rPr>
          <w:delText>th</w:delText>
        </w:r>
        <w:r w:rsidR="00667AC5" w:rsidDel="00E87542">
          <w:delText xml:space="preserve"> September 2018</w:delText>
        </w:r>
        <w:r w:rsidDel="00E87542">
          <w:delText xml:space="preserve"> to</w:delText>
        </w:r>
        <w:r w:rsidR="00667AC5" w:rsidDel="00E87542">
          <w:delText xml:space="preserve"> 1.2.0.</w:delText>
        </w:r>
      </w:del>
    </w:p>
    <w:p w:rsidR="00D62853" w:rsidRDefault="00D62853" w:rsidP="00D62853">
      <w:r>
        <w:t>Main Changes</w:t>
      </w:r>
    </w:p>
    <w:p w:rsidR="00D62853" w:rsidRDefault="00667AC5" w:rsidP="00EE3028">
      <w:pPr>
        <w:pStyle w:val="ListParagraph"/>
        <w:numPr>
          <w:ilvl w:val="0"/>
          <w:numId w:val="6"/>
        </w:numPr>
      </w:pPr>
      <w:r>
        <w:t xml:space="preserve">New API method: </w:t>
      </w:r>
      <w:proofErr w:type="spellStart"/>
      <w:r>
        <w:t>get</w:t>
      </w:r>
      <w:ins w:id="3" w:author="Nick Jones" w:date="2018-10-21T12:26:00Z">
        <w:r w:rsidR="00E87542">
          <w:t>LocalPid</w:t>
        </w:r>
      </w:ins>
      <w:proofErr w:type="spellEnd"/>
      <w:del w:id="4" w:author="Nick Jones" w:date="2018-10-21T12:26:00Z">
        <w:r w:rsidDel="00E87542">
          <w:delText>UKRDCId</w:delText>
        </w:r>
      </w:del>
    </w:p>
    <w:p w:rsidR="00667AC5" w:rsidRDefault="00667AC5" w:rsidP="00EE3028">
      <w:pPr>
        <w:pStyle w:val="ListParagraph"/>
        <w:numPr>
          <w:ilvl w:val="0"/>
          <w:numId w:val="6"/>
        </w:numPr>
      </w:pPr>
      <w:r>
        <w:t xml:space="preserve">New API </w:t>
      </w:r>
      <w:proofErr w:type="spellStart"/>
      <w:r>
        <w:t>method:</w:t>
      </w:r>
      <w:del w:id="5" w:author="Nick Jones" w:date="2018-10-21T12:26:00Z">
        <w:r w:rsidDel="00E87542">
          <w:delText xml:space="preserve"> </w:delText>
        </w:r>
      </w:del>
      <w:ins w:id="6" w:author="Nick Jones" w:date="2018-10-21T12:26:00Z">
        <w:r w:rsidR="00E87542">
          <w:t>setLocalPid</w:t>
        </w:r>
      </w:ins>
      <w:proofErr w:type="spellEnd"/>
      <w:del w:id="7" w:author="Nick Jones" w:date="2018-10-21T12:26:00Z">
        <w:r w:rsidDel="00E87542">
          <w:delText>merge</w:delText>
        </w:r>
      </w:del>
    </w:p>
    <w:p w:rsidR="005118A3" w:rsidRPr="00D62853" w:rsidDel="00E87542" w:rsidRDefault="005118A3" w:rsidP="00EE3028">
      <w:pPr>
        <w:pStyle w:val="ListParagraph"/>
        <w:numPr>
          <w:ilvl w:val="0"/>
          <w:numId w:val="6"/>
        </w:numPr>
        <w:rPr>
          <w:del w:id="8" w:author="Nick Jones" w:date="2018-10-21T12:26:00Z"/>
        </w:rPr>
      </w:pPr>
      <w:del w:id="9" w:author="Nick Jones" w:date="2018-10-21T12:26:00Z">
        <w:r w:rsidDel="00E87542">
          <w:delText>New API WorkItemManager.update</w:delText>
        </w:r>
      </w:del>
    </w:p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 xml:space="preserve">A national master </w:t>
      </w:r>
      <w:proofErr w:type="gramStart"/>
      <w:r>
        <w:t>record</w:t>
      </w:r>
      <w:proofErr w:type="gramEnd"/>
      <w:r>
        <w:t>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</w:t>
      </w:r>
      <w:proofErr w:type="spellEnd"/>
      <w:proofErr w:type="gramEnd"/>
      <w:r w:rsidRPr="007E4BC5">
        <w:rPr>
          <w:color w:val="7030A0"/>
        </w:rPr>
        <w:t xml:space="preserve">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Default="001338B2" w:rsidP="001338B2">
      <w:pPr>
        <w:rPr>
          <w:ins w:id="10" w:author="Nick Jones" w:date="2018-10-21T12:27:00Z"/>
        </w:rPr>
      </w:pPr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E87542" w:rsidRDefault="00E87542" w:rsidP="00E87542">
      <w:pPr>
        <w:pStyle w:val="Heading2"/>
        <w:rPr>
          <w:ins w:id="11" w:author="Nick Jones" w:date="2018-10-21T12:28:00Z"/>
        </w:rPr>
      </w:pPr>
      <w:proofErr w:type="spellStart"/>
      <w:ins w:id="12" w:author="Nick Jones" w:date="2018-10-21T12:28:00Z">
        <w:r>
          <w:lastRenderedPageBreak/>
          <w:t>PIDXRef</w:t>
        </w:r>
        <w:proofErr w:type="spellEnd"/>
      </w:ins>
    </w:p>
    <w:p w:rsidR="00E87542" w:rsidRDefault="00E87542" w:rsidP="00E87542">
      <w:pPr>
        <w:rPr>
          <w:ins w:id="13" w:author="Nick Jones" w:date="2018-10-21T12:32:00Z"/>
        </w:rPr>
      </w:pPr>
      <w:ins w:id="14" w:author="Nick Jones" w:date="2018-10-21T12:28:00Z">
        <w:r>
          <w:t xml:space="preserve">The </w:t>
        </w:r>
        <w:proofErr w:type="spellStart"/>
        <w:r>
          <w:t>PIDXre</w:t>
        </w:r>
      </w:ins>
      <w:ins w:id="15" w:author="Nick Jones" w:date="2018-10-21T12:29:00Z">
        <w:r>
          <w:t>f</w:t>
        </w:r>
        <w:proofErr w:type="spellEnd"/>
        <w:r>
          <w:t xml:space="preserve"> table manages the consolidation of local patient records which arise due to local circumstances which cause a single patient f</w:t>
        </w:r>
      </w:ins>
      <w:ins w:id="16" w:author="Nick Jones" w:date="2018-10-21T12:30:00Z">
        <w:r>
          <w:t xml:space="preserve">rom a center to present with more than one patient id. Examples being Cardiff where records can present with </w:t>
        </w:r>
      </w:ins>
      <w:ins w:id="17" w:author="Nick Jones" w:date="2018-10-21T12:31:00Z">
        <w:r>
          <w:t xml:space="preserve">or without </w:t>
        </w:r>
      </w:ins>
      <w:ins w:id="18" w:author="Nick Jones" w:date="2018-10-21T12:30:00Z">
        <w:r>
          <w:t>a suffix to the MRN or</w:t>
        </w:r>
      </w:ins>
      <w:ins w:id="19" w:author="Nick Jones" w:date="2018-10-21T12:32:00Z">
        <w:r>
          <w:t xml:space="preserve"> centers which consolidate data from more than one issuing authority.</w:t>
        </w:r>
      </w:ins>
    </w:p>
    <w:p w:rsidR="00E87542" w:rsidRDefault="00E87542" w:rsidP="00E87542">
      <w:pPr>
        <w:rPr>
          <w:ins w:id="20" w:author="Nick Jones" w:date="2018-10-21T12:34:00Z"/>
        </w:rPr>
      </w:pPr>
      <w:ins w:id="21" w:author="Nick Jones" w:date="2018-10-21T12:32:00Z">
        <w:r>
          <w:t xml:space="preserve">The </w:t>
        </w:r>
        <w:proofErr w:type="spellStart"/>
        <w:r>
          <w:t>PIDXref</w:t>
        </w:r>
        <w:proofErr w:type="spellEnd"/>
        <w:r>
          <w:t xml:space="preserve"> acts as a pre-ded</w:t>
        </w:r>
      </w:ins>
      <w:ins w:id="22" w:author="Nick Jones" w:date="2018-10-21T12:33:00Z">
        <w:r>
          <w:t>uplication process which means that the core EMPI only needs to manage 1 single validated local patient identity for each center and can focus on matching local records to national reco</w:t>
        </w:r>
      </w:ins>
      <w:ins w:id="23" w:author="Nick Jones" w:date="2018-10-21T12:34:00Z">
        <w:r>
          <w:t>rds.</w:t>
        </w:r>
      </w:ins>
    </w:p>
    <w:p w:rsidR="00E87542" w:rsidRDefault="00E87542" w:rsidP="00E87542">
      <w:pPr>
        <w:rPr>
          <w:ins w:id="24" w:author="Nick Jones" w:date="2018-10-21T12:35:00Z"/>
        </w:rPr>
      </w:pPr>
      <w:proofErr w:type="spellStart"/>
      <w:ins w:id="25" w:author="Nick Jones" w:date="2018-10-21T12:34:00Z">
        <w:r>
          <w:t>PIDXref</w:t>
        </w:r>
        <w:proofErr w:type="spellEnd"/>
        <w:r>
          <w:t xml:space="preserve"> </w:t>
        </w:r>
        <w:proofErr w:type="spellStart"/>
        <w:r>
          <w:t>croff</w:t>
        </w:r>
        <w:proofErr w:type="spellEnd"/>
        <w:r>
          <w:t xml:space="preserve">-references the generated PID </w:t>
        </w:r>
        <w:r>
          <w:t>–</w:t>
        </w:r>
        <w:r>
          <w:t xml:space="preserve"> which is effectively a consolidated local patient id or CLPID </w:t>
        </w:r>
        <w:r>
          <w:t>–</w:t>
        </w:r>
        <w:r>
          <w:t xml:space="preserve"> with the key data coming in from the cente</w:t>
        </w:r>
      </w:ins>
      <w:ins w:id="26" w:author="Nick Jones" w:date="2018-10-21T12:35:00Z">
        <w:r>
          <w:t>r (Sending Facility, Sending Extract, and Local Id).</w:t>
        </w:r>
      </w:ins>
    </w:p>
    <w:p w:rsidR="00E87542" w:rsidRPr="00E87542" w:rsidRDefault="00E87542" w:rsidP="00E87542">
      <w:ins w:id="27" w:author="Nick Jones" w:date="2018-10-21T12:35:00Z">
        <w:r>
          <w:t xml:space="preserve">The </w:t>
        </w:r>
      </w:ins>
      <w:ins w:id="28" w:author="Nick Jones" w:date="2018-10-21T12:36:00Z">
        <w:r>
          <w:t xml:space="preserve">PID on the </w:t>
        </w:r>
        <w:proofErr w:type="spellStart"/>
        <w:r>
          <w:t>PIDXref</w:t>
        </w:r>
        <w:proofErr w:type="spellEnd"/>
        <w:r>
          <w:t xml:space="preserve"> is then the id that is used throughout the EMPI (and the UKRDC Repository)</w:t>
        </w:r>
      </w:ins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0731" w:rsidRDefault="00550731" w:rsidP="00CE440E">
      <w:pPr>
        <w:pStyle w:val="Heading1"/>
      </w:pPr>
      <w:r>
        <w:lastRenderedPageBreak/>
        <w:t>API: Validate</w:t>
      </w:r>
    </w:p>
    <w:p w:rsidR="00550731" w:rsidRDefault="00550731" w:rsidP="00550731">
      <w:pPr>
        <w:pStyle w:val="Heading2"/>
      </w:pPr>
      <w:r>
        <w:t>Returns</w:t>
      </w:r>
    </w:p>
    <w:p w:rsidR="00550731" w:rsidRDefault="00550731" w:rsidP="00550731">
      <w:proofErr w:type="spellStart"/>
      <w:r>
        <w:t>UKRDCIndexManagerResponse</w:t>
      </w:r>
      <w:proofErr w:type="spellEnd"/>
    </w:p>
    <w:p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:rsidR="00550731" w:rsidRDefault="00550731" w:rsidP="00550731"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:rsidR="00AE3907" w:rsidRDefault="00AE3907" w:rsidP="00550731">
      <w:r>
        <w:t xml:space="preserve">Call </w:t>
      </w:r>
      <w:proofErr w:type="spellStart"/>
      <w:r>
        <w:t>ValidateAgainstEMPI</w:t>
      </w:r>
      <w:proofErr w:type="spellEnd"/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:rsidR="00AE3907" w:rsidRDefault="00AE3907" w:rsidP="00AE3907">
      <w:pPr>
        <w:pStyle w:val="Heading2"/>
      </w:pPr>
      <w:proofErr w:type="spellStart"/>
      <w:r>
        <w:t>ValidateAgainstEMPI</w:t>
      </w:r>
      <w:proofErr w:type="spellEnd"/>
    </w:p>
    <w:p w:rsidR="00AE3907" w:rsidRDefault="00AE3907" w:rsidP="00AE3907">
      <w:r>
        <w:t xml:space="preserve">If skip duplicate check option is </w:t>
      </w:r>
      <w:proofErr w:type="gramStart"/>
      <w:r>
        <w:t>set</w:t>
      </w:r>
      <w:proofErr w:type="gramEnd"/>
      <w:r>
        <w:t xml:space="preserve">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:rsidR="00AE3907" w:rsidRDefault="00AE3907" w:rsidP="00AE3907">
      <w:r>
        <w:t>For each national Id on the inbound record that already exists in the EMPI</w:t>
      </w:r>
    </w:p>
    <w:p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:rsidR="00433755" w:rsidRDefault="00433755" w:rsidP="00433755">
      <w:pPr>
        <w:pStyle w:val="Heading2"/>
      </w:pPr>
      <w:r>
        <w:t xml:space="preserve">Returns </w:t>
      </w:r>
    </w:p>
    <w:p w:rsidR="00433755" w:rsidRDefault="00433755" w:rsidP="00DA325C">
      <w:proofErr w:type="spellStart"/>
      <w:r>
        <w:t>UKRDCIndexManagerResponse</w:t>
      </w:r>
      <w:proofErr w:type="spellEnd"/>
    </w:p>
    <w:p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:rsidR="00550731" w:rsidRDefault="00550731" w:rsidP="00550731">
      <w:r>
        <w:t>Call Create or Update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Pr="00550731" w:rsidRDefault="00550731" w:rsidP="00DA325C">
      <w:pPr>
        <w:pStyle w:val="Heading2"/>
      </w:pPr>
      <w:r>
        <w:t xml:space="preserve">Create </w:t>
      </w:r>
      <w:proofErr w:type="gramStart"/>
      <w:r>
        <w:t>Or</w:t>
      </w:r>
      <w:proofErr w:type="gramEnd"/>
      <w:r>
        <w:t xml:space="preserve"> Update</w:t>
      </w:r>
    </w:p>
    <w:p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:rsidR="00CF43DE" w:rsidRDefault="00CF43DE" w:rsidP="00CF43DE">
      <w:pPr>
        <w:spacing w:after="0"/>
      </w:pPr>
    </w:p>
    <w:p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:rsidR="003A7D35" w:rsidRPr="003451ED" w:rsidRDefault="003A7D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Standardise</w:t>
      </w:r>
      <w:proofErr w:type="spellEnd"/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3A7D35" w:rsidRDefault="003A7D35" w:rsidP="001D4990">
      <w:pPr>
        <w:pStyle w:val="Heading2"/>
      </w:pPr>
      <w:proofErr w:type="spellStart"/>
      <w:r>
        <w:t>Standardise</w:t>
      </w:r>
      <w:proofErr w:type="spellEnd"/>
    </w:p>
    <w:p w:rsidR="003A7D35" w:rsidRDefault="003A7D35" w:rsidP="003A7D35">
      <w:r>
        <w:t>Left and right trim and convert to upper case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Given Name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:rsidR="003A7D35" w:rsidRDefault="003A7D35" w:rsidP="003A7D35">
      <w:r>
        <w:t>Convert postcode to standard form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>&gt;</w:t>
      </w:r>
      <w:proofErr w:type="gramStart"/>
      <w:r w:rsidR="000E44FF">
        <w:t xml:space="preserve">7 </w:t>
      </w:r>
      <w:r>
        <w:t xml:space="preserve"> </w:t>
      </w:r>
      <w:r>
        <w:t>–</w:t>
      </w:r>
      <w:proofErr w:type="gramEnd"/>
      <w:r>
        <w:t xml:space="preserve"> do nothing</w:t>
      </w:r>
      <w:r w:rsidR="000E44FF">
        <w:t xml:space="preserve"> (invalid)</w:t>
      </w:r>
    </w:p>
    <w:p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:rsidR="00005054" w:rsidRDefault="001D4990" w:rsidP="001D4990">
      <w:pPr>
        <w:pStyle w:val="Heading2"/>
      </w:pPr>
      <w:r>
        <w:t>Create</w:t>
      </w:r>
    </w:p>
    <w:p w:rsidR="000E44FF" w:rsidRDefault="000E44FF" w:rsidP="00CF43DE">
      <w:pPr>
        <w:spacing w:after="0"/>
      </w:pPr>
    </w:p>
    <w:p w:rsidR="000E44FF" w:rsidRDefault="000E44FF" w:rsidP="00CF43DE">
      <w:pPr>
        <w:spacing w:after="0"/>
      </w:pPr>
      <w:proofErr w:type="spellStart"/>
      <w:r>
        <w:t>NormalizeSurname</w:t>
      </w:r>
      <w:proofErr w:type="spellEnd"/>
    </w:p>
    <w:p w:rsidR="000E44FF" w:rsidRDefault="000E44FF" w:rsidP="00CF43DE">
      <w:pPr>
        <w:spacing w:after="0"/>
      </w:pPr>
      <w:proofErr w:type="spellStart"/>
      <w:r>
        <w:t>NormalizeGivenName</w:t>
      </w:r>
      <w:proofErr w:type="spellEnd"/>
    </w:p>
    <w:p w:rsidR="000E44FF" w:rsidRDefault="000E44FF" w:rsidP="00CF43DE">
      <w:pPr>
        <w:spacing w:after="0"/>
      </w:pPr>
      <w:proofErr w:type="spellStart"/>
      <w:r>
        <w:t>NormalizePostcode</w:t>
      </w:r>
      <w:proofErr w:type="spellEnd"/>
    </w:p>
    <w:p w:rsidR="001D4990" w:rsidRDefault="001D4990" w:rsidP="00CF43DE">
      <w:pPr>
        <w:spacing w:after="0"/>
      </w:pP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0E44FF" w:rsidRDefault="000E44FF" w:rsidP="000E44FF">
      <w:pPr>
        <w:spacing w:after="0"/>
      </w:pPr>
      <w:proofErr w:type="spellStart"/>
      <w:r>
        <w:t>NormalizeSurname</w:t>
      </w:r>
      <w:proofErr w:type="spellEnd"/>
    </w:p>
    <w:p w:rsidR="000E44FF" w:rsidRDefault="000E44FF" w:rsidP="000E44FF">
      <w:pPr>
        <w:spacing w:after="0"/>
      </w:pPr>
      <w:proofErr w:type="spellStart"/>
      <w:r>
        <w:t>NormalizeGivenName</w:t>
      </w:r>
      <w:proofErr w:type="spellEnd"/>
    </w:p>
    <w:p w:rsidR="000E44FF" w:rsidRDefault="000E44FF" w:rsidP="000E44FF">
      <w:pPr>
        <w:spacing w:after="0"/>
      </w:pPr>
      <w:proofErr w:type="spellStart"/>
      <w:r>
        <w:t>NormalizePostcode</w:t>
      </w:r>
      <w:proofErr w:type="spellEnd"/>
    </w:p>
    <w:p w:rsidR="000E44FF" w:rsidRDefault="000E44FF" w:rsidP="00E913E7">
      <w:pPr>
        <w:spacing w:after="0"/>
      </w:pPr>
      <w:r>
        <w:t>If surname has changed</w:t>
      </w:r>
    </w:p>
    <w:p w:rsidR="00E913E7" w:rsidRDefault="000E44FF" w:rsidP="00AE3907">
      <w:pPr>
        <w:spacing w:after="0"/>
        <w:ind w:firstLine="720"/>
      </w:pPr>
      <w:proofErr w:type="spellStart"/>
      <w:r>
        <w:t>NormalizeSurname</w:t>
      </w:r>
      <w:proofErr w:type="spellEnd"/>
      <w:r w:rsidR="005F3416">
        <w:t xml:space="preserve"> passing in the previous </w:t>
      </w:r>
      <w:r w:rsidR="00F07F86">
        <w:t>surname</w:t>
      </w:r>
    </w:p>
    <w:p w:rsidR="000E44FF" w:rsidRDefault="000E44FF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0E44FF" w:rsidRDefault="000E44FF" w:rsidP="00CF43DE">
      <w:pPr>
        <w:pStyle w:val="Heading2"/>
      </w:pPr>
      <w:r>
        <w:t>Normalization</w:t>
      </w:r>
    </w:p>
    <w:p w:rsidR="000E44FF" w:rsidRDefault="000E44FF" w:rsidP="000E44FF">
      <w:pPr>
        <w:pStyle w:val="Heading3"/>
      </w:pPr>
      <w:r>
        <w:t>Normalize Surname</w:t>
      </w:r>
    </w:p>
    <w:p w:rsidR="000E44FF" w:rsidRDefault="005F3416" w:rsidP="000E44FF">
      <w:r>
        <w:t>Trim and c</w:t>
      </w:r>
      <w:r w:rsidR="000E44FF">
        <w:t>onvert to upper case</w:t>
      </w:r>
    </w:p>
    <w:p w:rsidR="000E44FF" w:rsidRDefault="000E44FF" w:rsidP="000E44FF">
      <w:r>
        <w:t>Lookup in the Surname homonym list</w:t>
      </w:r>
      <w:r w:rsidR="00236C07">
        <w:t>, default to the original name</w:t>
      </w:r>
    </w:p>
    <w:p w:rsidR="000E44FF" w:rsidRDefault="000E44FF" w:rsidP="000E44FF">
      <w:r>
        <w:t>Trim the result</w:t>
      </w:r>
    </w:p>
    <w:p w:rsidR="000E44FF" w:rsidRDefault="000E44FF" w:rsidP="000E44FF">
      <w:r>
        <w:t>Calculate the Soundex for t</w:t>
      </w:r>
      <w:r w:rsidR="005F3416">
        <w:t>he result</w:t>
      </w:r>
    </w:p>
    <w:p w:rsidR="000E44FF" w:rsidRPr="000E44FF" w:rsidRDefault="005F3416" w:rsidP="00AE3907">
      <w:r>
        <w:t xml:space="preserve">Return the </w:t>
      </w:r>
      <w:proofErr w:type="spellStart"/>
      <w:r>
        <w:t>soundex</w:t>
      </w:r>
      <w:proofErr w:type="spellEnd"/>
    </w:p>
    <w:p w:rsidR="000E44FF" w:rsidRDefault="000E44FF" w:rsidP="000E44FF">
      <w:pPr>
        <w:pStyle w:val="Heading3"/>
      </w:pPr>
      <w:r>
        <w:t>Normalize Given Name</w:t>
      </w:r>
    </w:p>
    <w:p w:rsidR="005F3416" w:rsidRDefault="005F3416" w:rsidP="005F3416">
      <w:r>
        <w:t>Trim and convert to upper case</w:t>
      </w:r>
    </w:p>
    <w:p w:rsidR="005F3416" w:rsidRDefault="005F3416" w:rsidP="005F3416">
      <w:r>
        <w:t>Lookup in the Given homonym list</w:t>
      </w:r>
      <w:r w:rsidR="00236C07">
        <w:t>, default to the original name</w:t>
      </w:r>
    </w:p>
    <w:p w:rsidR="005F3416" w:rsidRDefault="005F3416" w:rsidP="005F3416">
      <w:r>
        <w:t>Trim the result</w:t>
      </w:r>
    </w:p>
    <w:p w:rsidR="005F3416" w:rsidRDefault="005F3416" w:rsidP="005F3416">
      <w:r>
        <w:t>Calculate the Soundex for the result</w:t>
      </w:r>
    </w:p>
    <w:p w:rsidR="005F3416" w:rsidRPr="000E44FF" w:rsidRDefault="005F3416" w:rsidP="005F3416">
      <w:r>
        <w:lastRenderedPageBreak/>
        <w:t xml:space="preserve">Return the </w:t>
      </w:r>
      <w:proofErr w:type="spellStart"/>
      <w:r>
        <w:t>soundex</w:t>
      </w:r>
      <w:proofErr w:type="spellEnd"/>
    </w:p>
    <w:p w:rsidR="005F3416" w:rsidRPr="005F3416" w:rsidRDefault="005F3416" w:rsidP="00AE3907"/>
    <w:p w:rsidR="000E44FF" w:rsidRDefault="000E44FF" w:rsidP="000E44FF">
      <w:pPr>
        <w:pStyle w:val="Heading3"/>
      </w:pPr>
      <w:r>
        <w:t>Normalize Postcode</w:t>
      </w:r>
    </w:p>
    <w:p w:rsidR="005F3416" w:rsidRDefault="005F3416" w:rsidP="005F3416">
      <w:r>
        <w:t>Trim and convert to upper case</w:t>
      </w:r>
    </w:p>
    <w:p w:rsidR="000E44FF" w:rsidRPr="000E44FF" w:rsidRDefault="005F3416" w:rsidP="00AE3907">
      <w:r>
        <w:t>Remove any embedded spaces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 w:rsidP="00433755">
      <w:pPr>
        <w:spacing w:after="0"/>
        <w:ind w:left="2880" w:firstLine="720"/>
      </w:pPr>
      <w:r>
        <w:t>Audit Link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:rsidR="00E621BF" w:rsidRDefault="00E621BF" w:rsidP="00433755">
      <w:pPr>
        <w:spacing w:after="0"/>
        <w:ind w:left="720" w:firstLine="720"/>
      </w:pPr>
      <w:r>
        <w:t>Audit Allocation</w:t>
      </w:r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lastRenderedPageBreak/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</w:pPr>
      <w:r>
        <w:tab/>
      </w:r>
    </w:p>
    <w:p w:rsidR="00B76680" w:rsidRDefault="00B76680" w:rsidP="00405053">
      <w:pPr>
        <w:spacing w:after="0"/>
      </w:pPr>
      <w:r>
        <w:tab/>
        <w:t>If skip Duplicate Check not set in the API</w:t>
      </w:r>
    </w:p>
    <w:p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:rsidR="001F1FB9" w:rsidRDefault="001F1FB9" w:rsidP="00433755">
      <w:pPr>
        <w:spacing w:after="0"/>
        <w:ind w:left="720"/>
      </w:pPr>
      <w:r>
        <w:tab/>
        <w:t>If found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lastRenderedPageBreak/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E87542" w:rsidRDefault="007875AB" w:rsidP="00E87542">
      <w:pPr>
        <w:pStyle w:val="Heading2"/>
        <w:rPr>
          <w:ins w:id="29" w:author="Nick Jones" w:date="2018-10-21T12:37:00Z"/>
        </w:rPr>
      </w:pPr>
      <w:proofErr w:type="spellStart"/>
      <w:ins w:id="30" w:author="Nick Jones" w:date="2018-10-21T12:37:00Z">
        <w:r>
          <w:t>G</w:t>
        </w:r>
        <w:r w:rsidR="00E87542">
          <w:t>etLocalPid</w:t>
        </w:r>
        <w:proofErr w:type="spellEnd"/>
      </w:ins>
    </w:p>
    <w:p w:rsidR="007875AB" w:rsidRPr="007875AB" w:rsidRDefault="007875AB" w:rsidP="007875AB">
      <w:pPr>
        <w:rPr>
          <w:ins w:id="31" w:author="Nick Jones" w:date="2018-10-21T12:37:00Z"/>
        </w:rPr>
        <w:pPrChange w:id="32" w:author="Nick Jones" w:date="2018-10-21T12:37:00Z">
          <w:pPr>
            <w:pStyle w:val="Heading2"/>
          </w:pPr>
        </w:pPrChange>
      </w:pPr>
    </w:p>
    <w:p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ins w:id="33" w:author="Nick Jones" w:date="2018-10-21T12:37:00Z"/>
          <w:color w:val="00B050"/>
        </w:rPr>
      </w:pPr>
      <w:ins w:id="34" w:author="Nick Jones" w:date="2018-10-21T12:37:00Z">
        <w:r w:rsidRPr="00926BE3">
          <w:rPr>
            <w:color w:val="00B050"/>
          </w:rPr>
          <w:t>Read PIDXREF by SF/SE/</w:t>
        </w:r>
        <w:proofErr w:type="spellStart"/>
        <w:r w:rsidRPr="00926BE3">
          <w:rPr>
            <w:color w:val="00B050"/>
          </w:rPr>
          <w:t>mrn</w:t>
        </w:r>
        <w:proofErr w:type="spellEnd"/>
      </w:ins>
    </w:p>
    <w:p w:rsidR="007875AB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ins w:id="35" w:author="Nick Jones" w:date="2018-10-21T12:37:00Z"/>
          <w:color w:val="00B050"/>
        </w:rPr>
      </w:pPr>
      <w:ins w:id="36" w:author="Nick Jones" w:date="2018-10-21T12:37:00Z">
        <w:r w:rsidRPr="00926BE3">
          <w:rPr>
            <w:color w:val="00B050"/>
          </w:rPr>
          <w:t>If exists</w:t>
        </w:r>
      </w:ins>
    </w:p>
    <w:p w:rsidR="007875AB" w:rsidRPr="00CE1549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ns w:id="37" w:author="Nick Jones" w:date="2018-10-21T12:37:00Z"/>
          <w:i/>
          <w:color w:val="00B050"/>
        </w:rPr>
      </w:pPr>
      <w:ins w:id="38" w:author="Nick Jones" w:date="2018-10-21T12:37:00Z">
        <w:r w:rsidRPr="00CE1549">
          <w:rPr>
            <w:i/>
            <w:color w:val="00B050"/>
          </w:rPr>
          <w:t xml:space="preserve">This record has </w:t>
        </w:r>
        <w:r>
          <w:rPr>
            <w:i/>
            <w:color w:val="00B050"/>
          </w:rPr>
          <w:t>already</w:t>
        </w:r>
        <w:r w:rsidRPr="00CE1549">
          <w:rPr>
            <w:i/>
            <w:color w:val="00B050"/>
          </w:rPr>
          <w:t xml:space="preserve"> been linked to this PID</w:t>
        </w:r>
      </w:ins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ns w:id="39" w:author="Nick Jones" w:date="2018-10-21T12:37:00Z"/>
          <w:color w:val="00B050"/>
        </w:rPr>
      </w:pPr>
      <w:ins w:id="40" w:author="Nick Jones" w:date="2018-10-21T12:37:00Z">
        <w:r w:rsidRPr="007875AB">
          <w:rPr>
            <w:b/>
            <w:color w:val="00B050"/>
            <w:rPrChange w:id="41" w:author="Nick Jones" w:date="2018-10-21T12:39:00Z">
              <w:rPr>
                <w:color w:val="00B050"/>
              </w:rPr>
            </w:rPrChange>
          </w:rPr>
          <w:t>Return the PID</w:t>
        </w:r>
        <w:r>
          <w:rPr>
            <w:color w:val="00B050"/>
          </w:rPr>
          <w:t xml:space="preserve"> (as </w:t>
        </w:r>
        <w:r w:rsidRPr="00926BE3">
          <w:rPr>
            <w:color w:val="00B050"/>
          </w:rPr>
          <w:t>PIDXREF</w:t>
        </w:r>
        <w:r>
          <w:rPr>
            <w:color w:val="00B050"/>
          </w:rPr>
          <w:t>.</w:t>
        </w:r>
        <w:r w:rsidRPr="00926BE3">
          <w:rPr>
            <w:color w:val="00B050"/>
          </w:rPr>
          <w:t>PID</w:t>
        </w:r>
        <w:r>
          <w:rPr>
            <w:color w:val="00B050"/>
          </w:rPr>
          <w:t>)</w:t>
        </w:r>
        <w:r w:rsidRPr="00926BE3">
          <w:rPr>
            <w:color w:val="00B050"/>
          </w:rPr>
          <w:t xml:space="preserve"> </w:t>
        </w:r>
      </w:ins>
    </w:p>
    <w:p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ins w:id="42" w:author="Nick Jones" w:date="2018-10-21T12:37:00Z"/>
          <w:color w:val="00B050"/>
        </w:rPr>
      </w:pPr>
      <w:ins w:id="43" w:author="Nick Jones" w:date="2018-10-21T12:37:00Z">
        <w:r w:rsidRPr="00926BE3">
          <w:rPr>
            <w:color w:val="00B050"/>
          </w:rPr>
          <w:t>If doesn</w:t>
        </w:r>
        <w:r w:rsidRPr="00926BE3">
          <w:rPr>
            <w:color w:val="00B050"/>
          </w:rPr>
          <w:t>’</w:t>
        </w:r>
        <w:r w:rsidRPr="00926BE3">
          <w:rPr>
            <w:color w:val="00B050"/>
          </w:rPr>
          <w:t>t exist</w:t>
        </w:r>
      </w:ins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ns w:id="44" w:author="Nick Jones" w:date="2018-10-21T12:37:00Z"/>
          <w:color w:val="00B050"/>
        </w:rPr>
      </w:pPr>
      <w:ins w:id="45" w:author="Nick Jones" w:date="2018-10-21T12:37:00Z">
        <w:r>
          <w:rPr>
            <w:color w:val="00B050"/>
          </w:rPr>
          <w:t xml:space="preserve">For each </w:t>
        </w:r>
        <w:r w:rsidRPr="00926BE3">
          <w:rPr>
            <w:color w:val="00B050"/>
          </w:rPr>
          <w:t xml:space="preserve">National Id (NI) </w:t>
        </w:r>
        <w:r>
          <w:rPr>
            <w:color w:val="00B050"/>
          </w:rPr>
          <w:t>on the inbound record</w:t>
        </w:r>
      </w:ins>
    </w:p>
    <w:p w:rsidR="007875AB" w:rsidRPr="00871EF1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ns w:id="46" w:author="Nick Jones" w:date="2018-10-21T12:37:00Z"/>
          <w:color w:val="00B050"/>
        </w:rPr>
      </w:pPr>
      <w:ins w:id="47" w:author="Nick Jones" w:date="2018-10-21T12:37:00Z">
        <w:r w:rsidRPr="00926BE3">
          <w:rPr>
            <w:color w:val="00B050"/>
          </w:rPr>
          <w:t xml:space="preserve">Look for NI linked to a local id for this </w:t>
        </w:r>
        <w:r>
          <w:rPr>
            <w:color w:val="00B050"/>
          </w:rPr>
          <w:t xml:space="preserve">SF AND SE (requires PIDXREF in the lookup) </w:t>
        </w:r>
        <w:r>
          <w:rPr>
            <w:color w:val="00B050"/>
          </w:rPr>
          <w:t>–</w:t>
        </w:r>
        <w:r>
          <w:rPr>
            <w:color w:val="00B050"/>
          </w:rPr>
          <w:t xml:space="preserve"> In other words looking for situations where only the number has changed.</w:t>
        </w:r>
      </w:ins>
    </w:p>
    <w:p w:rsidR="007875AB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ns w:id="48" w:author="Nick Jones" w:date="2018-10-21T12:37:00Z"/>
          <w:color w:val="00B050"/>
        </w:rPr>
      </w:pPr>
      <w:ins w:id="49" w:author="Nick Jones" w:date="2018-10-21T12:37:00Z">
        <w:r w:rsidRPr="00926BE3">
          <w:rPr>
            <w:color w:val="00B050"/>
          </w:rPr>
          <w:t>If found</w:t>
        </w:r>
        <w:r>
          <w:rPr>
            <w:color w:val="00B050"/>
          </w:rPr>
          <w:t xml:space="preserve"> </w:t>
        </w:r>
      </w:ins>
    </w:p>
    <w:p w:rsidR="007875AB" w:rsidRPr="00871EF1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ins w:id="50" w:author="Nick Jones" w:date="2018-10-21T12:37:00Z"/>
          <w:color w:val="00B050"/>
        </w:rPr>
      </w:pPr>
      <w:ins w:id="51" w:author="Nick Jones" w:date="2018-10-21T12:37:00Z">
        <w:r>
          <w:rPr>
            <w:color w:val="00B050"/>
          </w:rPr>
          <w:t>V</w:t>
        </w:r>
        <w:r w:rsidRPr="00871EF1">
          <w:rPr>
            <w:color w:val="00B050"/>
          </w:rPr>
          <w:t xml:space="preserve">erify full demographics (GENDER, DOB, SURNAME, FORENAME from </w:t>
        </w:r>
        <w:r>
          <w:rPr>
            <w:color w:val="00B050"/>
          </w:rPr>
          <w:t>PERSON</w:t>
        </w:r>
        <w:r w:rsidRPr="00871EF1">
          <w:rPr>
            <w:color w:val="00B050"/>
          </w:rPr>
          <w:t>, not from the EMPI which may include data from other sites for this National ID)</w:t>
        </w:r>
      </w:ins>
    </w:p>
    <w:p w:rsidR="007875AB" w:rsidRPr="00926BE3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ins w:id="52" w:author="Nick Jones" w:date="2018-10-21T12:37:00Z"/>
          <w:color w:val="00B050"/>
        </w:rPr>
      </w:pPr>
      <w:ins w:id="53" w:author="Nick Jones" w:date="2018-10-21T12:37:00Z">
        <w:r>
          <w:rPr>
            <w:color w:val="00B050"/>
          </w:rPr>
          <w:t>I</w:t>
        </w:r>
        <w:r w:rsidRPr="00926BE3">
          <w:rPr>
            <w:color w:val="00B050"/>
          </w:rPr>
          <w:t xml:space="preserve">f matched </w:t>
        </w:r>
      </w:ins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ns w:id="54" w:author="Nick Jones" w:date="2018-10-21T12:37:00Z"/>
          <w:i/>
          <w:color w:val="00B050"/>
        </w:rPr>
      </w:pPr>
      <w:ins w:id="55" w:author="Nick Jones" w:date="2018-10-21T12:37:00Z">
        <w:r w:rsidRPr="00CE1549">
          <w:rPr>
            <w:i/>
            <w:color w:val="00B050"/>
          </w:rPr>
          <w:t>This record has not been seen by the EMPI before</w:t>
        </w:r>
      </w:ins>
      <w:ins w:id="56" w:author="Nick Jones" w:date="2018-10-21T12:38:00Z">
        <w:r>
          <w:rPr>
            <w:i/>
            <w:color w:val="00B050"/>
          </w:rPr>
          <w:t>,</w:t>
        </w:r>
      </w:ins>
      <w:ins w:id="57" w:author="Nick Jones" w:date="2018-10-21T12:37:00Z">
        <w:r w:rsidRPr="00CE1549">
          <w:rPr>
            <w:i/>
            <w:color w:val="00B050"/>
          </w:rPr>
          <w:t xml:space="preserve"> but it will link to another local record</w:t>
        </w:r>
      </w:ins>
    </w:p>
    <w:p w:rsidR="007875AB" w:rsidRPr="00926BE3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ns w:id="58" w:author="Nick Jones" w:date="2018-10-21T12:37:00Z"/>
          <w:color w:val="00B050"/>
        </w:rPr>
      </w:pPr>
      <w:ins w:id="59" w:author="Nick Jones" w:date="2018-10-21T12:37:00Z">
        <w:r w:rsidRPr="007875AB">
          <w:rPr>
            <w:b/>
            <w:color w:val="00B050"/>
            <w:rPrChange w:id="60" w:author="Nick Jones" w:date="2018-10-21T12:39:00Z">
              <w:rPr>
                <w:color w:val="00B050"/>
              </w:rPr>
            </w:rPrChange>
          </w:rPr>
          <w:t xml:space="preserve">Return </w:t>
        </w:r>
      </w:ins>
      <w:ins w:id="61" w:author="Nick Jones" w:date="2018-10-21T12:38:00Z">
        <w:r w:rsidRPr="007875AB">
          <w:rPr>
            <w:b/>
            <w:color w:val="00B050"/>
            <w:rPrChange w:id="62" w:author="Nick Jones" w:date="2018-10-21T12:39:00Z">
              <w:rPr>
                <w:color w:val="00B050"/>
              </w:rPr>
            </w:rPrChange>
          </w:rPr>
          <w:t>“</w:t>
        </w:r>
        <w:r w:rsidRPr="007875AB">
          <w:rPr>
            <w:b/>
            <w:color w:val="00B050"/>
            <w:rPrChange w:id="63" w:author="Nick Jones" w:date="2018-10-21T12:39:00Z">
              <w:rPr>
                <w:color w:val="00B050"/>
              </w:rPr>
            </w:rPrChange>
          </w:rPr>
          <w:t>NEW</w:t>
        </w:r>
        <w:r w:rsidRPr="007875AB">
          <w:rPr>
            <w:b/>
            <w:color w:val="00B050"/>
            <w:rPrChange w:id="64" w:author="Nick Jones" w:date="2018-10-21T12:39:00Z">
              <w:rPr>
                <w:color w:val="00B050"/>
              </w:rPr>
            </w:rPrChange>
          </w:rPr>
          <w:t>”</w:t>
        </w:r>
        <w:r>
          <w:rPr>
            <w:color w:val="00B050"/>
          </w:rPr>
          <w:t xml:space="preserve"> </w:t>
        </w:r>
      </w:ins>
      <w:ins w:id="65" w:author="Nick Jones" w:date="2018-10-21T12:39:00Z">
        <w:r>
          <w:rPr>
            <w:color w:val="00B050"/>
          </w:rPr>
          <w:t>(CLPID will be allocated on the update call)</w:t>
        </w:r>
      </w:ins>
    </w:p>
    <w:p w:rsidR="007875AB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ins w:id="66" w:author="Nick Jones" w:date="2018-10-21T12:37:00Z"/>
          <w:color w:val="00B050"/>
        </w:rPr>
      </w:pPr>
      <w:ins w:id="67" w:author="Nick Jones" w:date="2018-10-21T12:37:00Z">
        <w:r>
          <w:rPr>
            <w:color w:val="00B050"/>
          </w:rPr>
          <w:t>I</w:t>
        </w:r>
        <w:r w:rsidRPr="00926BE3">
          <w:rPr>
            <w:color w:val="00B050"/>
          </w:rPr>
          <w:t xml:space="preserve">f not matched </w:t>
        </w:r>
      </w:ins>
    </w:p>
    <w:p w:rsidR="007875AB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ns w:id="68" w:author="Nick Jones" w:date="2018-10-21T12:40:00Z"/>
          <w:i/>
          <w:color w:val="00B050"/>
        </w:rPr>
      </w:pPr>
      <w:ins w:id="69" w:author="Nick Jones" w:date="2018-10-21T12:37:00Z">
        <w:r w:rsidRPr="00CE1549">
          <w:rPr>
            <w:i/>
            <w:color w:val="00B050"/>
          </w:rPr>
          <w:t>This record has not been seen by the EMPI before</w:t>
        </w:r>
      </w:ins>
      <w:ins w:id="70" w:author="Nick Jones" w:date="2018-10-21T12:38:00Z">
        <w:r>
          <w:rPr>
            <w:i/>
            <w:color w:val="00B050"/>
          </w:rPr>
          <w:t>,</w:t>
        </w:r>
      </w:ins>
      <w:ins w:id="71" w:author="Nick Jones" w:date="2018-10-21T12:37:00Z">
        <w:r w:rsidRPr="00CE1549">
          <w:rPr>
            <w:i/>
            <w:color w:val="00B050"/>
          </w:rPr>
          <w:t xml:space="preserve"> but it is related by </w:t>
        </w:r>
        <w:r>
          <w:rPr>
            <w:i/>
            <w:color w:val="00B050"/>
          </w:rPr>
          <w:t xml:space="preserve">a </w:t>
        </w:r>
        <w:r w:rsidRPr="00CE1549">
          <w:rPr>
            <w:i/>
            <w:color w:val="00B050"/>
          </w:rPr>
          <w:t>NI to another local record with different demographics</w:t>
        </w:r>
      </w:ins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ns w:id="72" w:author="Nick Jones" w:date="2018-10-21T12:37:00Z"/>
          <w:i/>
          <w:color w:val="00B050"/>
        </w:rPr>
      </w:pPr>
      <w:ins w:id="73" w:author="Nick Jones" w:date="2018-10-21T12:40:00Z">
        <w:r>
          <w:rPr>
            <w:i/>
            <w:color w:val="00B050"/>
          </w:rPr>
          <w:t xml:space="preserve">Create a Work Item with the inbound details, National </w:t>
        </w:r>
        <w:proofErr w:type="gramStart"/>
        <w:r>
          <w:rPr>
            <w:i/>
            <w:color w:val="00B050"/>
          </w:rPr>
          <w:t>Id,  and</w:t>
        </w:r>
        <w:proofErr w:type="gramEnd"/>
        <w:r>
          <w:rPr>
            <w:i/>
            <w:color w:val="00B050"/>
          </w:rPr>
          <w:t xml:space="preserve"> reason for mismatch</w:t>
        </w:r>
      </w:ins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ns w:id="74" w:author="Nick Jones" w:date="2018-10-21T12:37:00Z"/>
          <w:b/>
          <w:color w:val="00B050"/>
          <w:u w:val="single"/>
        </w:rPr>
      </w:pPr>
      <w:ins w:id="75" w:author="Nick Jones" w:date="2018-10-21T12:37:00Z">
        <w:r w:rsidRPr="00CE1549">
          <w:rPr>
            <w:b/>
            <w:color w:val="00B050"/>
            <w:u w:val="single"/>
          </w:rPr>
          <w:t xml:space="preserve">Return </w:t>
        </w:r>
        <w:r>
          <w:rPr>
            <w:b/>
            <w:color w:val="00B050"/>
            <w:u w:val="single"/>
          </w:rPr>
          <w:t>“</w:t>
        </w:r>
        <w:r>
          <w:rPr>
            <w:b/>
            <w:color w:val="00B050"/>
            <w:u w:val="single"/>
          </w:rPr>
          <w:t>REJECT</w:t>
        </w:r>
        <w:r>
          <w:rPr>
            <w:b/>
            <w:color w:val="00B050"/>
            <w:u w:val="single"/>
          </w:rPr>
          <w:t>”</w:t>
        </w:r>
      </w:ins>
      <w:ins w:id="76" w:author="Nick Jones" w:date="2018-10-21T12:40:00Z">
        <w:r>
          <w:rPr>
            <w:b/>
            <w:color w:val="00B050"/>
            <w:u w:val="single"/>
          </w:rPr>
          <w:t xml:space="preserve"> </w:t>
        </w:r>
        <w:r w:rsidRPr="007875AB">
          <w:rPr>
            <w:color w:val="00B050"/>
            <w:u w:val="single"/>
            <w:rPrChange w:id="77" w:author="Nick Jones" w:date="2018-10-21T12:40:00Z">
              <w:rPr>
                <w:b/>
                <w:color w:val="00B050"/>
                <w:u w:val="single"/>
              </w:rPr>
            </w:rPrChange>
          </w:rPr>
          <w:t>(</w:t>
        </w:r>
        <w:r>
          <w:rPr>
            <w:color w:val="00B050"/>
            <w:u w:val="single"/>
          </w:rPr>
          <w:t>The caller should reject this record)</w:t>
        </w:r>
      </w:ins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ns w:id="78" w:author="Nick Jones" w:date="2018-10-21T12:37:00Z"/>
          <w:color w:val="00B050"/>
        </w:rPr>
      </w:pPr>
      <w:ins w:id="79" w:author="Nick Jones" w:date="2018-10-21T12:37:00Z">
        <w:r w:rsidRPr="00926BE3">
          <w:rPr>
            <w:color w:val="00B050"/>
          </w:rPr>
          <w:t>If no match found</w:t>
        </w:r>
      </w:ins>
    </w:p>
    <w:p w:rsidR="007875AB" w:rsidRPr="00CE1549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ns w:id="80" w:author="Nick Jones" w:date="2018-10-21T12:37:00Z"/>
          <w:i/>
          <w:color w:val="00B050"/>
        </w:rPr>
      </w:pPr>
      <w:ins w:id="81" w:author="Nick Jones" w:date="2018-10-21T12:37:00Z">
        <w:r w:rsidRPr="00CE1549">
          <w:rPr>
            <w:i/>
            <w:color w:val="00B050"/>
          </w:rPr>
          <w:t>This record has not been seen by the EMPI before and no local link is found</w:t>
        </w:r>
        <w:r>
          <w:rPr>
            <w:i/>
            <w:color w:val="00B050"/>
          </w:rPr>
          <w:t xml:space="preserve"> so it will be allocated a new PID on update.</w:t>
        </w:r>
      </w:ins>
    </w:p>
    <w:p w:rsidR="007875AB" w:rsidRPr="00926BE3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ns w:id="82" w:author="Nick Jones" w:date="2018-10-21T12:37:00Z"/>
          <w:color w:val="00B050"/>
        </w:rPr>
      </w:pPr>
      <w:ins w:id="83" w:author="Nick Jones" w:date="2018-10-21T12:37:00Z">
        <w:r w:rsidRPr="007875AB">
          <w:rPr>
            <w:b/>
            <w:color w:val="00B050"/>
            <w:rPrChange w:id="84" w:author="Nick Jones" w:date="2018-10-21T12:39:00Z">
              <w:rPr>
                <w:color w:val="00B050"/>
              </w:rPr>
            </w:rPrChange>
          </w:rPr>
          <w:t xml:space="preserve">Return </w:t>
        </w:r>
        <w:r w:rsidRPr="007875AB">
          <w:rPr>
            <w:b/>
            <w:color w:val="00B050"/>
            <w:rPrChange w:id="85" w:author="Nick Jones" w:date="2018-10-21T12:39:00Z">
              <w:rPr>
                <w:color w:val="00B050"/>
              </w:rPr>
            </w:rPrChange>
          </w:rPr>
          <w:t>“</w:t>
        </w:r>
        <w:r w:rsidRPr="007875AB">
          <w:rPr>
            <w:b/>
            <w:color w:val="00B050"/>
            <w:rPrChange w:id="86" w:author="Nick Jones" w:date="2018-10-21T12:39:00Z">
              <w:rPr>
                <w:color w:val="00B050"/>
              </w:rPr>
            </w:rPrChange>
          </w:rPr>
          <w:t>NEW</w:t>
        </w:r>
        <w:r w:rsidRPr="007875AB">
          <w:rPr>
            <w:b/>
            <w:color w:val="00B050"/>
            <w:rPrChange w:id="87" w:author="Nick Jones" w:date="2018-10-21T12:39:00Z">
              <w:rPr>
                <w:color w:val="00B050"/>
              </w:rPr>
            </w:rPrChange>
          </w:rPr>
          <w:t>”</w:t>
        </w:r>
      </w:ins>
      <w:ins w:id="88" w:author="Nick Jones" w:date="2018-10-21T12:39:00Z">
        <w:r>
          <w:rPr>
            <w:color w:val="00B050"/>
          </w:rPr>
          <w:t xml:space="preserve"> (meaning the update call will allocate a CLPID)</w:t>
        </w:r>
      </w:ins>
    </w:p>
    <w:p w:rsidR="007875AB" w:rsidRPr="007875AB" w:rsidRDefault="007875AB" w:rsidP="007875AB">
      <w:pPr>
        <w:rPr>
          <w:ins w:id="89" w:author="Nick Jones" w:date="2018-10-21T12:36:00Z"/>
        </w:rPr>
        <w:pPrChange w:id="90" w:author="Nick Jones" w:date="2018-10-21T12:37:00Z">
          <w:pPr>
            <w:pStyle w:val="Heading2"/>
          </w:pPr>
        </w:pPrChange>
      </w:pPr>
    </w:p>
    <w:p w:rsidR="007875AB" w:rsidRDefault="007875AB">
      <w:pPr>
        <w:rPr>
          <w:ins w:id="91" w:author="Nick Jones" w:date="2018-10-21T12:41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92" w:author="Nick Jones" w:date="2018-10-21T12:41:00Z">
        <w:r>
          <w:br w:type="page"/>
        </w:r>
      </w:ins>
    </w:p>
    <w:p w:rsidR="007875AB" w:rsidRDefault="007875AB" w:rsidP="007875AB">
      <w:pPr>
        <w:pStyle w:val="Heading2"/>
        <w:rPr>
          <w:ins w:id="93" w:author="Nick Jones" w:date="2018-10-21T12:41:00Z"/>
        </w:rPr>
      </w:pPr>
      <w:proofErr w:type="spellStart"/>
      <w:ins w:id="94" w:author="Nick Jones" w:date="2018-10-21T12:41:00Z">
        <w:r>
          <w:lastRenderedPageBreak/>
          <w:t>S</w:t>
        </w:r>
        <w:r>
          <w:t>etLocalPid</w:t>
        </w:r>
        <w:proofErr w:type="spellEnd"/>
      </w:ins>
    </w:p>
    <w:p w:rsidR="007875AB" w:rsidRPr="007875AB" w:rsidRDefault="007875AB" w:rsidP="007875AB">
      <w:pPr>
        <w:rPr>
          <w:ins w:id="95" w:author="Nick Jones" w:date="2018-10-21T12:41:00Z"/>
        </w:rPr>
        <w:pPrChange w:id="96" w:author="Nick Jones" w:date="2018-10-21T12:41:00Z">
          <w:pPr>
            <w:pStyle w:val="Heading2"/>
          </w:pPr>
        </w:pPrChange>
      </w:pPr>
    </w:p>
    <w:p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ins w:id="97" w:author="Nick Jones" w:date="2018-10-21T12:41:00Z"/>
          <w:color w:val="00B050"/>
        </w:rPr>
      </w:pPr>
      <w:ins w:id="98" w:author="Nick Jones" w:date="2018-10-21T12:41:00Z">
        <w:r w:rsidRPr="00926BE3">
          <w:rPr>
            <w:color w:val="00B050"/>
          </w:rPr>
          <w:t>Read PIDXREF by SF/SE/</w:t>
        </w:r>
        <w:proofErr w:type="spellStart"/>
        <w:r w:rsidRPr="00926BE3">
          <w:rPr>
            <w:color w:val="00B050"/>
          </w:rPr>
          <w:t>mrn</w:t>
        </w:r>
        <w:proofErr w:type="spellEnd"/>
      </w:ins>
    </w:p>
    <w:p w:rsidR="007875AB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ins w:id="99" w:author="Nick Jones" w:date="2018-10-21T12:41:00Z"/>
          <w:color w:val="00B050"/>
        </w:rPr>
      </w:pPr>
      <w:ins w:id="100" w:author="Nick Jones" w:date="2018-10-21T12:41:00Z">
        <w:r w:rsidRPr="00926BE3">
          <w:rPr>
            <w:color w:val="00B050"/>
          </w:rPr>
          <w:t>If exists</w:t>
        </w:r>
      </w:ins>
    </w:p>
    <w:p w:rsidR="007875AB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ins w:id="101" w:author="Nick Jones" w:date="2018-10-21T12:41:00Z"/>
          <w:color w:val="00B050"/>
        </w:rPr>
      </w:pPr>
      <w:ins w:id="102" w:author="Nick Jones" w:date="2018-10-21T12:41:00Z">
        <w:r>
          <w:rPr>
            <w:color w:val="00B050"/>
          </w:rPr>
          <w:t>[Person will be updated as normal when the store process.]</w:t>
        </w:r>
      </w:ins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ins w:id="103" w:author="Nick Jones" w:date="2018-10-21T12:41:00Z"/>
          <w:color w:val="00B050"/>
        </w:rPr>
      </w:pPr>
      <w:ins w:id="104" w:author="Nick Jones" w:date="2018-10-21T12:41:00Z">
        <w:r w:rsidRPr="007875AB">
          <w:rPr>
            <w:b/>
            <w:color w:val="00B050"/>
            <w:rPrChange w:id="105" w:author="Nick Jones" w:date="2018-10-21T12:41:00Z">
              <w:rPr>
                <w:color w:val="00B050"/>
              </w:rPr>
            </w:rPrChange>
          </w:rPr>
          <w:t>Return the PID</w:t>
        </w:r>
        <w:bookmarkStart w:id="106" w:name="_GoBack"/>
        <w:bookmarkEnd w:id="106"/>
      </w:ins>
    </w:p>
    <w:p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ins w:id="107" w:author="Nick Jones" w:date="2018-10-21T12:41:00Z"/>
          <w:color w:val="00B050"/>
        </w:rPr>
      </w:pPr>
      <w:ins w:id="108" w:author="Nick Jones" w:date="2018-10-21T12:41:00Z">
        <w:r w:rsidRPr="00926BE3">
          <w:rPr>
            <w:color w:val="00B050"/>
          </w:rPr>
          <w:t>If doesn</w:t>
        </w:r>
        <w:r w:rsidRPr="00926BE3">
          <w:rPr>
            <w:color w:val="00B050"/>
          </w:rPr>
          <w:t>’</w:t>
        </w:r>
        <w:r w:rsidRPr="00926BE3">
          <w:rPr>
            <w:color w:val="00B050"/>
          </w:rPr>
          <w:t>t exist</w:t>
        </w:r>
      </w:ins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ins w:id="109" w:author="Nick Jones" w:date="2018-10-21T12:41:00Z"/>
          <w:color w:val="00B050"/>
        </w:rPr>
      </w:pPr>
      <w:ins w:id="110" w:author="Nick Jones" w:date="2018-10-21T12:41:00Z">
        <w:r>
          <w:rPr>
            <w:color w:val="00B050"/>
          </w:rPr>
          <w:t xml:space="preserve">For each </w:t>
        </w:r>
        <w:r w:rsidRPr="00926BE3">
          <w:rPr>
            <w:color w:val="00B050"/>
          </w:rPr>
          <w:t xml:space="preserve">National Id (NI) </w:t>
        </w:r>
        <w:r>
          <w:rPr>
            <w:color w:val="00B050"/>
          </w:rPr>
          <w:t>on the inbound record</w:t>
        </w:r>
      </w:ins>
    </w:p>
    <w:p w:rsidR="007875AB" w:rsidRPr="00871EF1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ins w:id="111" w:author="Nick Jones" w:date="2018-10-21T12:41:00Z"/>
          <w:color w:val="00B050"/>
        </w:rPr>
      </w:pPr>
      <w:ins w:id="112" w:author="Nick Jones" w:date="2018-10-21T12:41:00Z">
        <w:r w:rsidRPr="00926BE3">
          <w:rPr>
            <w:color w:val="00B050"/>
          </w:rPr>
          <w:t xml:space="preserve">Look for NI linked to a local id for this </w:t>
        </w:r>
        <w:r>
          <w:rPr>
            <w:color w:val="00B050"/>
          </w:rPr>
          <w:t xml:space="preserve">SF AND SE (requires PIDXREF in the lookup) </w:t>
        </w:r>
        <w:r>
          <w:rPr>
            <w:color w:val="00B050"/>
          </w:rPr>
          <w:t>–</w:t>
        </w:r>
        <w:r>
          <w:rPr>
            <w:color w:val="00B050"/>
          </w:rPr>
          <w:t xml:space="preserve"> In other words looking for situations where only the number has changed.</w:t>
        </w:r>
      </w:ins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ins w:id="113" w:author="Nick Jones" w:date="2018-10-21T12:41:00Z"/>
          <w:color w:val="00B050"/>
        </w:rPr>
      </w:pPr>
      <w:ins w:id="114" w:author="Nick Jones" w:date="2018-10-21T12:41:00Z">
        <w:r w:rsidRPr="00926BE3">
          <w:rPr>
            <w:color w:val="00B050"/>
          </w:rPr>
          <w:t>If found</w:t>
        </w:r>
        <w:r>
          <w:rPr>
            <w:color w:val="00B050"/>
          </w:rPr>
          <w:t xml:space="preserve"> </w:t>
        </w:r>
      </w:ins>
    </w:p>
    <w:p w:rsidR="007875AB" w:rsidRPr="00871EF1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ins w:id="115" w:author="Nick Jones" w:date="2018-10-21T12:41:00Z"/>
          <w:color w:val="00B050"/>
        </w:rPr>
      </w:pPr>
      <w:ins w:id="116" w:author="Nick Jones" w:date="2018-10-21T12:41:00Z">
        <w:r>
          <w:rPr>
            <w:color w:val="00B050"/>
          </w:rPr>
          <w:t>V</w:t>
        </w:r>
        <w:r w:rsidRPr="00871EF1">
          <w:rPr>
            <w:color w:val="00B050"/>
          </w:rPr>
          <w:t xml:space="preserve">erify full demographics (GENDER, DOB, SURNAME, FORENAME from </w:t>
        </w:r>
        <w:r>
          <w:rPr>
            <w:color w:val="00B050"/>
          </w:rPr>
          <w:t>PERSON</w:t>
        </w:r>
        <w:r w:rsidRPr="00871EF1">
          <w:rPr>
            <w:color w:val="00B050"/>
          </w:rPr>
          <w:t>, not from the EMPI which may include data from other sites for this National ID)</w:t>
        </w:r>
      </w:ins>
    </w:p>
    <w:p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ins w:id="117" w:author="Nick Jones" w:date="2018-10-21T12:41:00Z"/>
          <w:color w:val="00B050"/>
        </w:rPr>
      </w:pPr>
      <w:ins w:id="118" w:author="Nick Jones" w:date="2018-10-21T12:41:00Z">
        <w:r>
          <w:rPr>
            <w:color w:val="00B050"/>
          </w:rPr>
          <w:t>I</w:t>
        </w:r>
        <w:r w:rsidRPr="00926BE3">
          <w:rPr>
            <w:color w:val="00B050"/>
          </w:rPr>
          <w:t xml:space="preserve">f matched </w:t>
        </w:r>
      </w:ins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ins w:id="119" w:author="Nick Jones" w:date="2018-10-21T12:41:00Z"/>
          <w:color w:val="00B050"/>
        </w:rPr>
      </w:pPr>
      <w:ins w:id="120" w:author="Nick Jones" w:date="2018-10-21T12:41:00Z">
        <w:r>
          <w:rPr>
            <w:color w:val="00B050"/>
          </w:rPr>
          <w:t>Insert PIDXREF</w:t>
        </w:r>
      </w:ins>
    </w:p>
    <w:p w:rsidR="007875AB" w:rsidRP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ins w:id="121" w:author="Nick Jones" w:date="2018-10-21T12:41:00Z"/>
          <w:color w:val="00B050"/>
          <w:u w:val="single"/>
          <w:rPrChange w:id="122" w:author="Nick Jones" w:date="2018-10-21T12:46:00Z">
            <w:rPr>
              <w:ins w:id="123" w:author="Nick Jones" w:date="2018-10-21T12:41:00Z"/>
              <w:b/>
              <w:color w:val="00B050"/>
              <w:u w:val="single"/>
            </w:rPr>
          </w:rPrChange>
        </w:rPr>
      </w:pPr>
      <w:ins w:id="124" w:author="Nick Jones" w:date="2018-10-21T12:41:00Z">
        <w:r w:rsidRPr="007875AB">
          <w:rPr>
            <w:color w:val="00B050"/>
            <w:u w:val="single"/>
            <w:rPrChange w:id="125" w:author="Nick Jones" w:date="2018-10-21T12:46:00Z">
              <w:rPr>
                <w:b/>
                <w:color w:val="00B050"/>
                <w:u w:val="single"/>
              </w:rPr>
            </w:rPrChange>
          </w:rPr>
          <w:t>Audit the match</w:t>
        </w:r>
      </w:ins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ins w:id="126" w:author="Nick Jones" w:date="2018-10-21T12:41:00Z"/>
          <w:color w:val="00B050"/>
        </w:rPr>
      </w:pPr>
      <w:ins w:id="127" w:author="Nick Jones" w:date="2018-10-21T12:41:00Z">
        <w:r w:rsidRPr="00926BE3">
          <w:rPr>
            <w:color w:val="00B050"/>
          </w:rPr>
          <w:t>SF/SE/</w:t>
        </w:r>
        <w:proofErr w:type="spellStart"/>
        <w:r w:rsidRPr="00926BE3">
          <w:rPr>
            <w:color w:val="00B050"/>
          </w:rPr>
          <w:t>mrn</w:t>
        </w:r>
        <w:proofErr w:type="spellEnd"/>
        <w:r w:rsidRPr="00926BE3">
          <w:rPr>
            <w:color w:val="00B050"/>
          </w:rPr>
          <w:t xml:space="preserve"> linked to existing </w:t>
        </w:r>
        <w:proofErr w:type="spellStart"/>
        <w:r w:rsidRPr="00926BE3">
          <w:rPr>
            <w:color w:val="00B050"/>
          </w:rPr>
          <w:t>LocalPID</w:t>
        </w:r>
        <w:proofErr w:type="spellEnd"/>
        <w:r w:rsidRPr="00926BE3">
          <w:rPr>
            <w:color w:val="00B050"/>
          </w:rPr>
          <w:t xml:space="preserve"> </w:t>
        </w:r>
        <w:proofErr w:type="spellStart"/>
        <w:r w:rsidRPr="00926BE3">
          <w:rPr>
            <w:color w:val="00B050"/>
          </w:rPr>
          <w:t>xxxxx</w:t>
        </w:r>
        <w:proofErr w:type="spellEnd"/>
      </w:ins>
    </w:p>
    <w:p w:rsidR="007875AB" w:rsidRPr="00926BE3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ins w:id="128" w:author="Nick Jones" w:date="2018-10-21T12:41:00Z"/>
          <w:color w:val="00B050"/>
        </w:rPr>
      </w:pPr>
      <w:proofErr w:type="spellStart"/>
      <w:ins w:id="129" w:author="Nick Jones" w:date="2018-10-21T12:41:00Z">
        <w:r>
          <w:rPr>
            <w:color w:val="00B050"/>
          </w:rPr>
          <w:t>PersonId</w:t>
        </w:r>
        <w:proofErr w:type="spellEnd"/>
        <w:r>
          <w:rPr>
            <w:color w:val="00B050"/>
          </w:rPr>
          <w:t xml:space="preserve"> is the existing person as the new one has not yet been inserted in the person table</w:t>
        </w:r>
      </w:ins>
    </w:p>
    <w:p w:rsidR="007875AB" w:rsidRP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ins w:id="130" w:author="Nick Jones" w:date="2018-10-21T12:41:00Z"/>
          <w:b/>
          <w:color w:val="00B050"/>
          <w:rPrChange w:id="131" w:author="Nick Jones" w:date="2018-10-21T12:46:00Z">
            <w:rPr>
              <w:ins w:id="132" w:author="Nick Jones" w:date="2018-10-21T12:41:00Z"/>
              <w:color w:val="00B050"/>
            </w:rPr>
          </w:rPrChange>
        </w:rPr>
      </w:pPr>
      <w:ins w:id="133" w:author="Nick Jones" w:date="2018-10-21T12:41:00Z">
        <w:r w:rsidRPr="007875AB">
          <w:rPr>
            <w:b/>
            <w:color w:val="00B050"/>
            <w:rPrChange w:id="134" w:author="Nick Jones" w:date="2018-10-21T12:46:00Z">
              <w:rPr>
                <w:color w:val="00B050"/>
              </w:rPr>
            </w:rPrChange>
          </w:rPr>
          <w:t xml:space="preserve">Return the </w:t>
        </w:r>
      </w:ins>
      <w:ins w:id="135" w:author="Nick Jones" w:date="2018-10-21T12:46:00Z">
        <w:r>
          <w:rPr>
            <w:b/>
            <w:color w:val="00B050"/>
          </w:rPr>
          <w:t xml:space="preserve">matched </w:t>
        </w:r>
      </w:ins>
      <w:ins w:id="136" w:author="Nick Jones" w:date="2018-10-21T12:41:00Z">
        <w:r w:rsidRPr="007875AB">
          <w:rPr>
            <w:b/>
            <w:color w:val="00B050"/>
            <w:rPrChange w:id="137" w:author="Nick Jones" w:date="2018-10-21T12:46:00Z">
              <w:rPr>
                <w:color w:val="00B050"/>
              </w:rPr>
            </w:rPrChange>
          </w:rPr>
          <w:t>PID</w:t>
        </w:r>
      </w:ins>
    </w:p>
    <w:p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ins w:id="138" w:author="Nick Jones" w:date="2018-10-21T12:41:00Z"/>
          <w:color w:val="00B050"/>
        </w:rPr>
      </w:pPr>
      <w:ins w:id="139" w:author="Nick Jones" w:date="2018-10-21T12:41:00Z">
        <w:r>
          <w:rPr>
            <w:color w:val="00B050"/>
          </w:rPr>
          <w:t>I</w:t>
        </w:r>
        <w:r w:rsidRPr="00926BE3">
          <w:rPr>
            <w:color w:val="00B050"/>
          </w:rPr>
          <w:t xml:space="preserve">f not matched </w:t>
        </w:r>
      </w:ins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ins w:id="140" w:author="Nick Jones" w:date="2018-10-21T12:41:00Z"/>
          <w:color w:val="00B050"/>
        </w:rPr>
      </w:pPr>
      <w:ins w:id="141" w:author="Nick Jones" w:date="2018-10-21T12:41:00Z">
        <w:r>
          <w:rPr>
            <w:color w:val="00B050"/>
          </w:rPr>
          <w:t>Audit Not Required</w:t>
        </w:r>
      </w:ins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ins w:id="142" w:author="Nick Jones" w:date="2018-10-21T12:41:00Z"/>
          <w:color w:val="00B050"/>
        </w:rPr>
      </w:pPr>
      <w:ins w:id="143" w:author="Nick Jones" w:date="2018-10-21T12:41:00Z">
        <w:r w:rsidRPr="00926BE3">
          <w:rPr>
            <w:color w:val="00B050"/>
          </w:rPr>
          <w:t>Create work item</w:t>
        </w:r>
        <w:r>
          <w:rPr>
            <w:color w:val="00B050"/>
          </w:rPr>
          <w:t xml:space="preserve"> </w:t>
        </w:r>
        <w:r>
          <w:rPr>
            <w:color w:val="00B050"/>
          </w:rPr>
          <w:t>–</w:t>
        </w:r>
        <w:r>
          <w:rPr>
            <w:color w:val="00B050"/>
          </w:rPr>
          <w:t xml:space="preserve"> including the degree of match</w:t>
        </w:r>
      </w:ins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ins w:id="144" w:author="Nick Jones" w:date="2018-10-21T12:41:00Z"/>
          <w:color w:val="00B050"/>
        </w:rPr>
      </w:pPr>
      <w:ins w:id="145" w:author="Nick Jones" w:date="2018-10-21T12:41:00Z">
        <w:r>
          <w:rPr>
            <w:color w:val="00B050"/>
          </w:rPr>
          <w:t xml:space="preserve">Note: </w:t>
        </w:r>
        <w:proofErr w:type="spellStart"/>
        <w:r>
          <w:rPr>
            <w:color w:val="00B050"/>
          </w:rPr>
          <w:t>PersonId</w:t>
        </w:r>
        <w:proofErr w:type="spellEnd"/>
        <w:r>
          <w:rPr>
            <w:color w:val="00B050"/>
          </w:rPr>
          <w:t xml:space="preserve"> </w:t>
        </w:r>
      </w:ins>
      <w:ins w:id="146" w:author="Nick Jones" w:date="2018-10-21T12:44:00Z">
        <w:r>
          <w:rPr>
            <w:color w:val="00B050"/>
          </w:rPr>
          <w:t>will</w:t>
        </w:r>
      </w:ins>
      <w:ins w:id="147" w:author="Nick Jones" w:date="2018-10-21T12:41:00Z">
        <w:r>
          <w:rPr>
            <w:color w:val="00B050"/>
          </w:rPr>
          <w:t xml:space="preserve"> be </w:t>
        </w:r>
      </w:ins>
      <w:ins w:id="148" w:author="Nick Jones" w:date="2018-10-21T12:45:00Z">
        <w:r w:rsidRPr="007875AB">
          <w:rPr>
            <w:color w:val="00B050"/>
          </w:rPr>
          <w:t>999999999</w:t>
        </w:r>
        <w:r>
          <w:rPr>
            <w:color w:val="00B050"/>
          </w:rPr>
          <w:t xml:space="preserve"> </w:t>
        </w:r>
      </w:ins>
      <w:ins w:id="149" w:author="Nick Jones" w:date="2018-10-21T12:41:00Z">
        <w:r>
          <w:rPr>
            <w:color w:val="00B050"/>
          </w:rPr>
          <w:t xml:space="preserve">on the work item </w:t>
        </w:r>
      </w:ins>
      <w:ins w:id="150" w:author="Nick Jones" w:date="2018-10-21T12:45:00Z">
        <w:r>
          <w:rPr>
            <w:color w:val="00B050"/>
          </w:rPr>
          <w:t>because the person record has not been created.</w:t>
        </w:r>
      </w:ins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ins w:id="151" w:author="Nick Jones" w:date="2018-10-21T12:41:00Z"/>
          <w:color w:val="00B050"/>
        </w:rPr>
      </w:pPr>
      <w:ins w:id="152" w:author="Nick Jones" w:date="2018-10-21T12:41:00Z">
        <w:r>
          <w:rPr>
            <w:color w:val="00B050"/>
          </w:rPr>
          <w:t>Log the sf/se/</w:t>
        </w:r>
        <w:proofErr w:type="spellStart"/>
        <w:r>
          <w:rPr>
            <w:color w:val="00B050"/>
          </w:rPr>
          <w:t>mrn</w:t>
        </w:r>
        <w:proofErr w:type="spellEnd"/>
        <w:r>
          <w:rPr>
            <w:color w:val="00B050"/>
          </w:rPr>
          <w:t xml:space="preserve"> </w:t>
        </w:r>
      </w:ins>
      <w:ins w:id="153" w:author="Nick Jones" w:date="2018-10-21T12:45:00Z">
        <w:r>
          <w:rPr>
            <w:color w:val="00B050"/>
          </w:rPr>
          <w:t xml:space="preserve">and mismatching demographics </w:t>
        </w:r>
      </w:ins>
      <w:ins w:id="154" w:author="Nick Jones" w:date="2018-10-21T12:41:00Z">
        <w:r>
          <w:rPr>
            <w:color w:val="00B050"/>
          </w:rPr>
          <w:t>on the WorkItem as properties</w:t>
        </w:r>
      </w:ins>
    </w:p>
    <w:p w:rsidR="007875AB" w:rsidRPr="00CE1549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ins w:id="155" w:author="Nick Jones" w:date="2018-10-21T12:41:00Z"/>
          <w:color w:val="00B050"/>
        </w:rPr>
      </w:pPr>
      <w:ins w:id="156" w:author="Nick Jones" w:date="2018-10-21T12:45:00Z">
        <w:r w:rsidRPr="007875AB">
          <w:rPr>
            <w:b/>
            <w:color w:val="00B050"/>
            <w:rPrChange w:id="157" w:author="Nick Jones" w:date="2018-10-21T12:46:00Z">
              <w:rPr>
                <w:color w:val="00B050"/>
              </w:rPr>
            </w:rPrChange>
          </w:rPr>
          <w:t xml:space="preserve">Return </w:t>
        </w:r>
        <w:r w:rsidRPr="007875AB">
          <w:rPr>
            <w:b/>
            <w:color w:val="00B050"/>
            <w:rPrChange w:id="158" w:author="Nick Jones" w:date="2018-10-21T12:46:00Z">
              <w:rPr>
                <w:color w:val="00B050"/>
              </w:rPr>
            </w:rPrChange>
          </w:rPr>
          <w:t>“</w:t>
        </w:r>
        <w:r w:rsidRPr="007875AB">
          <w:rPr>
            <w:b/>
            <w:color w:val="00B050"/>
            <w:rPrChange w:id="159" w:author="Nick Jones" w:date="2018-10-21T12:46:00Z">
              <w:rPr>
                <w:color w:val="00B050"/>
              </w:rPr>
            </w:rPrChange>
          </w:rPr>
          <w:t>REJECT</w:t>
        </w:r>
        <w:r w:rsidRPr="007875AB">
          <w:rPr>
            <w:b/>
            <w:color w:val="00B050"/>
            <w:rPrChange w:id="160" w:author="Nick Jones" w:date="2018-10-21T12:46:00Z">
              <w:rPr>
                <w:color w:val="00B050"/>
              </w:rPr>
            </w:rPrChange>
          </w:rPr>
          <w:t>”</w:t>
        </w:r>
        <w:r w:rsidRPr="007875AB">
          <w:rPr>
            <w:b/>
            <w:color w:val="00B050"/>
            <w:rPrChange w:id="161" w:author="Nick Jones" w:date="2018-10-21T12:46:00Z">
              <w:rPr>
                <w:color w:val="00B050"/>
              </w:rPr>
            </w:rPrChange>
          </w:rPr>
          <w:t xml:space="preserve"> </w:t>
        </w:r>
        <w:r>
          <w:rPr>
            <w:color w:val="00B050"/>
          </w:rPr>
          <w:t>–</w:t>
        </w:r>
        <w:r>
          <w:rPr>
            <w:color w:val="00B050"/>
          </w:rPr>
          <w:t xml:space="preserve"> The caller should r</w:t>
        </w:r>
      </w:ins>
      <w:ins w:id="162" w:author="Nick Jones" w:date="2018-10-21T12:41:00Z">
        <w:r>
          <w:rPr>
            <w:color w:val="00B050"/>
          </w:rPr>
          <w:t>eject the record</w:t>
        </w:r>
      </w:ins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ins w:id="163" w:author="Nick Jones" w:date="2018-10-21T12:41:00Z"/>
          <w:color w:val="00B050"/>
        </w:rPr>
      </w:pPr>
      <w:ins w:id="164" w:author="Nick Jones" w:date="2018-10-21T12:41:00Z">
        <w:r w:rsidRPr="00926BE3">
          <w:rPr>
            <w:color w:val="00B050"/>
          </w:rPr>
          <w:t>If no match found</w:t>
        </w:r>
      </w:ins>
    </w:p>
    <w:p w:rsidR="007875AB" w:rsidRPr="00926BE3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ins w:id="165" w:author="Nick Jones" w:date="2018-10-21T12:41:00Z"/>
          <w:color w:val="00B050"/>
        </w:rPr>
      </w:pPr>
      <w:ins w:id="166" w:author="Nick Jones" w:date="2018-10-21T12:41:00Z">
        <w:r w:rsidRPr="00926BE3">
          <w:rPr>
            <w:color w:val="00B050"/>
          </w:rPr>
          <w:t>Generate next new PID (Sequence Number)</w:t>
        </w:r>
      </w:ins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ins w:id="167" w:author="Nick Jones" w:date="2018-10-21T12:41:00Z"/>
          <w:color w:val="00B050"/>
        </w:rPr>
      </w:pPr>
      <w:ins w:id="168" w:author="Nick Jones" w:date="2018-10-21T12:41:00Z">
        <w:r w:rsidRPr="00926BE3">
          <w:rPr>
            <w:color w:val="00B050"/>
          </w:rPr>
          <w:t xml:space="preserve">Save PIDXREF with </w:t>
        </w:r>
        <w:r>
          <w:rPr>
            <w:color w:val="00B050"/>
          </w:rPr>
          <w:t xml:space="preserve">PID &amp; </w:t>
        </w:r>
        <w:r w:rsidRPr="00926BE3">
          <w:rPr>
            <w:color w:val="00B050"/>
          </w:rPr>
          <w:t>SF</w:t>
        </w:r>
        <w:r>
          <w:rPr>
            <w:color w:val="00B050"/>
          </w:rPr>
          <w:t xml:space="preserve"> </w:t>
        </w:r>
        <w:r w:rsidRPr="00926BE3">
          <w:rPr>
            <w:color w:val="00B050"/>
          </w:rPr>
          <w:t>/</w:t>
        </w:r>
        <w:r>
          <w:rPr>
            <w:color w:val="00B050"/>
          </w:rPr>
          <w:t xml:space="preserve"> </w:t>
        </w:r>
        <w:r w:rsidRPr="00926BE3">
          <w:rPr>
            <w:color w:val="00B050"/>
          </w:rPr>
          <w:t>SE</w:t>
        </w:r>
        <w:r>
          <w:rPr>
            <w:color w:val="00B050"/>
          </w:rPr>
          <w:t xml:space="preserve"> </w:t>
        </w:r>
        <w:r w:rsidRPr="00926BE3">
          <w:rPr>
            <w:color w:val="00B050"/>
          </w:rPr>
          <w:t>/</w:t>
        </w:r>
        <w:r>
          <w:rPr>
            <w:color w:val="00B050"/>
          </w:rPr>
          <w:t xml:space="preserve"> </w:t>
        </w:r>
        <w:proofErr w:type="spellStart"/>
        <w:r w:rsidRPr="00926BE3">
          <w:rPr>
            <w:color w:val="00B050"/>
          </w:rPr>
          <w:t>mrn</w:t>
        </w:r>
        <w:proofErr w:type="spellEnd"/>
        <w:r>
          <w:rPr>
            <w:color w:val="00B050"/>
          </w:rPr>
          <w:t xml:space="preserve"> </w:t>
        </w:r>
        <w:r w:rsidRPr="00926BE3">
          <w:rPr>
            <w:color w:val="00B050"/>
          </w:rPr>
          <w:t>/</w:t>
        </w:r>
        <w:r w:rsidRPr="00871EF1">
          <w:rPr>
            <w:color w:val="00B050"/>
          </w:rPr>
          <w:t xml:space="preserve"> </w:t>
        </w:r>
        <w:r w:rsidRPr="00926BE3">
          <w:rPr>
            <w:color w:val="00B050"/>
          </w:rPr>
          <w:t>GENDER</w:t>
        </w:r>
        <w:r>
          <w:rPr>
            <w:color w:val="00B050"/>
          </w:rPr>
          <w:t xml:space="preserve"> /</w:t>
        </w:r>
        <w:r w:rsidRPr="00926BE3">
          <w:rPr>
            <w:color w:val="00B050"/>
          </w:rPr>
          <w:t xml:space="preserve"> DOB</w:t>
        </w:r>
        <w:r>
          <w:rPr>
            <w:color w:val="00B050"/>
          </w:rPr>
          <w:t xml:space="preserve"> /</w:t>
        </w:r>
        <w:r w:rsidRPr="00926BE3">
          <w:rPr>
            <w:color w:val="00B050"/>
          </w:rPr>
          <w:t xml:space="preserve"> SURNAME</w:t>
        </w:r>
        <w:r>
          <w:rPr>
            <w:color w:val="00B050"/>
          </w:rPr>
          <w:t xml:space="preserve"> /</w:t>
        </w:r>
        <w:r w:rsidRPr="00926BE3">
          <w:rPr>
            <w:color w:val="00B050"/>
          </w:rPr>
          <w:t xml:space="preserve"> FORENAME</w:t>
        </w:r>
      </w:ins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ins w:id="169" w:author="Nick Jones" w:date="2018-10-21T12:41:00Z"/>
          <w:color w:val="00B050"/>
        </w:rPr>
      </w:pPr>
      <w:ins w:id="170" w:author="Nick Jones" w:date="2018-10-21T12:41:00Z">
        <w:r>
          <w:rPr>
            <w:color w:val="00B050"/>
          </w:rPr>
          <w:t>Audit Not Required</w:t>
        </w:r>
      </w:ins>
    </w:p>
    <w:p w:rsidR="007875AB" w:rsidRP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ins w:id="171" w:author="Nick Jones" w:date="2018-10-21T12:41:00Z"/>
          <w:b/>
          <w:color w:val="00B050"/>
          <w:rPrChange w:id="172" w:author="Nick Jones" w:date="2018-10-21T12:46:00Z">
            <w:rPr>
              <w:ins w:id="173" w:author="Nick Jones" w:date="2018-10-21T12:41:00Z"/>
              <w:color w:val="00B050"/>
            </w:rPr>
          </w:rPrChange>
        </w:rPr>
      </w:pPr>
      <w:ins w:id="174" w:author="Nick Jones" w:date="2018-10-21T12:41:00Z">
        <w:r w:rsidRPr="007875AB">
          <w:rPr>
            <w:b/>
            <w:color w:val="00B050"/>
            <w:rPrChange w:id="175" w:author="Nick Jones" w:date="2018-10-21T12:46:00Z">
              <w:rPr>
                <w:color w:val="00B050"/>
              </w:rPr>
            </w:rPrChange>
          </w:rPr>
          <w:t>Return the new</w:t>
        </w:r>
      </w:ins>
      <w:ins w:id="176" w:author="Nick Jones" w:date="2018-10-21T12:46:00Z">
        <w:r w:rsidRPr="007875AB">
          <w:rPr>
            <w:b/>
            <w:color w:val="00B050"/>
            <w:rPrChange w:id="177" w:author="Nick Jones" w:date="2018-10-21T12:46:00Z">
              <w:rPr>
                <w:color w:val="00B050"/>
              </w:rPr>
            </w:rPrChange>
          </w:rPr>
          <w:t>ly allocated</w:t>
        </w:r>
      </w:ins>
      <w:ins w:id="178" w:author="Nick Jones" w:date="2018-10-21T12:41:00Z">
        <w:r w:rsidRPr="007875AB">
          <w:rPr>
            <w:b/>
            <w:color w:val="00B050"/>
            <w:rPrChange w:id="179" w:author="Nick Jones" w:date="2018-10-21T12:46:00Z">
              <w:rPr>
                <w:color w:val="00B050"/>
              </w:rPr>
            </w:rPrChange>
          </w:rPr>
          <w:t xml:space="preserve"> PID</w:t>
        </w:r>
      </w:ins>
    </w:p>
    <w:p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proofErr w:type="spellStart"/>
      <w:r>
        <w:t>UKRDCIndexManagerResponse</w:t>
      </w:r>
      <w:proofErr w:type="spellEnd"/>
    </w:p>
    <w:p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proofErr w:type="spellStart"/>
      <w:r>
        <w:t>UKRDCIndexManagerResponse</w:t>
      </w:r>
      <w:proofErr w:type="spellEnd"/>
    </w:p>
    <w:p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AC5" w:rsidRDefault="00667AC5" w:rsidP="00667AC5">
      <w:pPr>
        <w:pStyle w:val="Heading1"/>
      </w:pPr>
      <w:r>
        <w:lastRenderedPageBreak/>
        <w:t xml:space="preserve">API: </w:t>
      </w:r>
      <w:proofErr w:type="spellStart"/>
      <w:r>
        <w:t>getUKRDCId</w:t>
      </w:r>
      <w:proofErr w:type="spellEnd"/>
    </w:p>
    <w:p w:rsidR="00667AC5" w:rsidRDefault="00667AC5" w:rsidP="00667AC5">
      <w:pPr>
        <w:pStyle w:val="Heading2"/>
      </w:pPr>
      <w:r>
        <w:t>Accepts</w:t>
      </w:r>
    </w:p>
    <w:p w:rsidR="00667AC5" w:rsidRPr="00667AC5" w:rsidRDefault="00667AC5" w:rsidP="00E87542">
      <w:proofErr w:type="gramStart"/>
      <w:r>
        <w:t>Int :</w:t>
      </w:r>
      <w:proofErr w:type="gramEnd"/>
      <w:r>
        <w:t xml:space="preserve"> </w:t>
      </w:r>
      <w:proofErr w:type="spellStart"/>
      <w:r>
        <w:t>MasterId</w:t>
      </w:r>
      <w:proofErr w:type="spellEnd"/>
    </w:p>
    <w:p w:rsidR="00667AC5" w:rsidRDefault="00667AC5" w:rsidP="00667AC5">
      <w:pPr>
        <w:pStyle w:val="Heading2"/>
      </w:pPr>
      <w:r>
        <w:t>Returns</w:t>
      </w:r>
    </w:p>
    <w:p w:rsidR="00667AC5" w:rsidRDefault="00667AC5" w:rsidP="00667AC5">
      <w:proofErr w:type="spellStart"/>
      <w:r>
        <w:t>UKRDCIndexManagerResponse</w:t>
      </w:r>
      <w:proofErr w:type="spellEnd"/>
    </w:p>
    <w:p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:rsidR="00667AC5" w:rsidRDefault="00667AC5" w:rsidP="00667AC5">
      <w:r>
        <w:t xml:space="preserve">Calls </w:t>
      </w:r>
      <w:proofErr w:type="spellStart"/>
      <w:r>
        <w:t>MasterRecordDAO</w:t>
      </w:r>
      <w:proofErr w:type="spellEnd"/>
      <w:r>
        <w:t xml:space="preserve"> to retrieve the MasterRecord for the provided </w:t>
      </w:r>
      <w:proofErr w:type="spellStart"/>
      <w:r>
        <w:t>MasterID</w:t>
      </w:r>
      <w:proofErr w:type="spellEnd"/>
    </w:p>
    <w:p w:rsidR="00667AC5" w:rsidRDefault="00667AC5" w:rsidP="00667AC5">
      <w:r>
        <w:t>If not found create and return a FAIL response (</w:t>
      </w:r>
      <w:r>
        <w:t>“</w:t>
      </w:r>
      <w:r>
        <w:t>Master ID does not exist</w:t>
      </w:r>
      <w:r>
        <w:t>”</w:t>
      </w:r>
      <w:r>
        <w:t>)</w:t>
      </w:r>
    </w:p>
    <w:p w:rsidR="00667AC5" w:rsidRDefault="00667AC5" w:rsidP="00667AC5">
      <w:r>
        <w:t>If the master is not a UKRDC master, create and return a FAIL response (</w:t>
      </w:r>
      <w:r>
        <w:t>“</w:t>
      </w:r>
      <w:r>
        <w:t>Master ID is not a UKRDC ID</w:t>
      </w:r>
      <w:r>
        <w:t>”</w:t>
      </w:r>
      <w:r>
        <w:t>)</w:t>
      </w:r>
    </w:p>
    <w:p w:rsidR="00667AC5" w:rsidRDefault="00667AC5" w:rsidP="00667AC5">
      <w:r>
        <w:t xml:space="preserve">On exception create and return a FAIL response including the error message and stack trace. </w:t>
      </w:r>
    </w:p>
    <w:p w:rsidR="00667AC5" w:rsidRDefault="00667AC5" w:rsidP="00667AC5">
      <w:r>
        <w:t>Otherwise return a SUCCESS response including the national identity.</w:t>
      </w:r>
    </w:p>
    <w:p w:rsidR="00667AC5" w:rsidRDefault="00667AC5" w:rsidP="00667AC5">
      <w:pPr>
        <w:spacing w:after="0"/>
      </w:pPr>
    </w:p>
    <w:p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AC5" w:rsidRDefault="00667AC5" w:rsidP="00667AC5">
      <w:pPr>
        <w:pStyle w:val="Heading1"/>
      </w:pPr>
      <w:r>
        <w:lastRenderedPageBreak/>
        <w:t>API: merge</w:t>
      </w:r>
    </w:p>
    <w:p w:rsidR="00667AC5" w:rsidRDefault="00667AC5" w:rsidP="00667AC5">
      <w:pPr>
        <w:pStyle w:val="Heading2"/>
      </w:pPr>
      <w:r>
        <w:t>Accepts</w:t>
      </w:r>
    </w:p>
    <w:p w:rsid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superceedingId</w:t>
      </w:r>
      <w:proofErr w:type="spellEnd"/>
    </w:p>
    <w:p w:rsidR="00667AC5" w:rsidRP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superced</w:t>
      </w:r>
      <w:r>
        <w:t>ed</w:t>
      </w:r>
      <w:r w:rsidRPr="00667AC5">
        <w:t>Id</w:t>
      </w:r>
      <w:proofErr w:type="spellEnd"/>
    </w:p>
    <w:p w:rsidR="00667AC5" w:rsidRDefault="00667AC5" w:rsidP="00667AC5">
      <w:pPr>
        <w:pStyle w:val="Heading2"/>
      </w:pPr>
      <w:r>
        <w:t>Returns</w:t>
      </w:r>
    </w:p>
    <w:p w:rsidR="00667AC5" w:rsidRDefault="00667AC5" w:rsidP="00667AC5">
      <w:proofErr w:type="spellStart"/>
      <w:r>
        <w:t>UKRDCIndexManagerResponse</w:t>
      </w:r>
      <w:proofErr w:type="spellEnd"/>
    </w:p>
    <w:p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:rsidR="00667AC5" w:rsidRDefault="00667AC5" w:rsidP="00667AC5">
      <w:r>
        <w:t xml:space="preserve">Calls </w:t>
      </w:r>
      <w:proofErr w:type="spellStart"/>
      <w:r w:rsidR="001467C7">
        <w:t>LinkRecordDAO</w:t>
      </w:r>
      <w:proofErr w:type="spellEnd"/>
      <w:r>
        <w:t xml:space="preserve"> to retrieve </w:t>
      </w:r>
      <w:r w:rsidR="001467C7">
        <w:t xml:space="preserve">all links to the </w:t>
      </w:r>
      <w:proofErr w:type="spellStart"/>
      <w:r w:rsidR="001467C7">
        <w:t>supercededId</w:t>
      </w:r>
      <w:proofErr w:type="spellEnd"/>
    </w:p>
    <w:p w:rsidR="001467C7" w:rsidRDefault="001467C7" w:rsidP="00667AC5">
      <w:r>
        <w:t>For each</w:t>
      </w:r>
    </w:p>
    <w:p w:rsidR="001467C7" w:rsidRDefault="001467C7" w:rsidP="00667AC5">
      <w:r>
        <w:tab/>
        <w:t>Delete the link</w:t>
      </w:r>
    </w:p>
    <w:p w:rsidR="001467C7" w:rsidRDefault="001467C7" w:rsidP="00667AC5">
      <w:r>
        <w:tab/>
        <w:t xml:space="preserve">Create a link to the </w:t>
      </w:r>
      <w:proofErr w:type="spellStart"/>
      <w:r>
        <w:t>superceedingId</w:t>
      </w:r>
      <w:proofErr w:type="spellEnd"/>
    </w:p>
    <w:p w:rsidR="001467C7" w:rsidRDefault="001467C7" w:rsidP="00667AC5">
      <w:r>
        <w:tab/>
        <w:t xml:space="preserve">Audit the event (Type=3, UKRDC_MERGE </w:t>
      </w:r>
      <w:r>
        <w:t>–</w:t>
      </w:r>
      <w:r>
        <w:t xml:space="preserve"> contains </w:t>
      </w:r>
      <w:proofErr w:type="spellStart"/>
      <w:r>
        <w:t>superceeding</w:t>
      </w:r>
      <w:proofErr w:type="spellEnd"/>
      <w:r>
        <w:t xml:space="preserve"> and </w:t>
      </w:r>
      <w:proofErr w:type="spellStart"/>
      <w:r>
        <w:t>superceded</w:t>
      </w:r>
      <w:proofErr w:type="spellEnd"/>
      <w:r>
        <w:t xml:space="preserve"> id</w:t>
      </w:r>
      <w:r>
        <w:t>’</w:t>
      </w:r>
      <w:r>
        <w:t>s)</w:t>
      </w:r>
    </w:p>
    <w:p w:rsidR="001467C7" w:rsidRDefault="001467C7" w:rsidP="00667AC5"/>
    <w:p w:rsidR="001467C7" w:rsidRDefault="001467C7" w:rsidP="00667AC5">
      <w:r>
        <w:t xml:space="preserve">Delete all Work Items for the </w:t>
      </w:r>
      <w:proofErr w:type="spellStart"/>
      <w:r>
        <w:t>supercededId</w:t>
      </w:r>
      <w:proofErr w:type="spellEnd"/>
    </w:p>
    <w:p w:rsidR="001467C7" w:rsidRDefault="001467C7" w:rsidP="00667AC5">
      <w:r>
        <w:t xml:space="preserve">Delete the Master Record for the </w:t>
      </w:r>
      <w:proofErr w:type="spellStart"/>
      <w:r>
        <w:t>supercededId</w:t>
      </w:r>
      <w:proofErr w:type="spellEnd"/>
    </w:p>
    <w:p w:rsidR="00667AC5" w:rsidRDefault="00667AC5" w:rsidP="00667AC5">
      <w:r>
        <w:t xml:space="preserve">On exception create and return a FAIL response including the error message and stack trace. </w:t>
      </w:r>
    </w:p>
    <w:p w:rsidR="00667AC5" w:rsidRDefault="00667AC5" w:rsidP="00667AC5">
      <w:r>
        <w:t>Otherwise return a SUCCESS response</w:t>
      </w:r>
    </w:p>
    <w:p w:rsidR="00D62853" w:rsidRDefault="00D62853">
      <w:r>
        <w:br w:type="page"/>
      </w:r>
    </w:p>
    <w:p w:rsidR="00D62853" w:rsidRDefault="00D62853" w:rsidP="00D62853">
      <w:pPr>
        <w:pStyle w:val="Heading1"/>
      </w:pPr>
      <w:proofErr w:type="spellStart"/>
      <w:r>
        <w:lastRenderedPageBreak/>
        <w:t>SimpleConnectionManager</w:t>
      </w:r>
      <w:proofErr w:type="spellEnd"/>
      <w:r>
        <w:t>: Configure</w:t>
      </w:r>
    </w:p>
    <w:p w:rsidR="00D62853" w:rsidRDefault="00D62853" w:rsidP="00D62853">
      <w:pPr>
        <w:pStyle w:val="Heading2"/>
      </w:pPr>
      <w:r>
        <w:t>Accepts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user 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password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server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port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</w:t>
      </w:r>
      <w:proofErr w:type="spellStart"/>
      <w:r>
        <w:t>dbName</w:t>
      </w:r>
      <w:proofErr w:type="spellEnd"/>
    </w:p>
    <w:p w:rsidR="00D62853" w:rsidRPr="00D62853" w:rsidRDefault="00D62853" w:rsidP="00EE3028">
      <w:pPr>
        <w:pStyle w:val="ListParagraph"/>
        <w:numPr>
          <w:ilvl w:val="0"/>
          <w:numId w:val="2"/>
        </w:numPr>
      </w:pPr>
      <w:proofErr w:type="gramStart"/>
      <w:r>
        <w:t>Int :</w:t>
      </w:r>
      <w:proofErr w:type="gramEnd"/>
      <w:r>
        <w:t xml:space="preserve"> </w:t>
      </w:r>
      <w:proofErr w:type="spellStart"/>
      <w:r>
        <w:t>poolSize</w:t>
      </w:r>
      <w:proofErr w:type="spellEnd"/>
      <w:r>
        <w:t xml:space="preserve"> (optional, defaults to 10)</w:t>
      </w:r>
    </w:p>
    <w:p w:rsidR="00D62853" w:rsidRDefault="00D62853" w:rsidP="00D62853">
      <w:pPr>
        <w:pStyle w:val="Heading2"/>
      </w:pPr>
      <w:r>
        <w:t>Returns</w:t>
      </w:r>
    </w:p>
    <w:p w:rsidR="00D62853" w:rsidRDefault="00D62853" w:rsidP="00D62853">
      <w:r>
        <w:t>void</w:t>
      </w:r>
    </w:p>
    <w:p w:rsidR="00D62853" w:rsidRDefault="00D62853" w:rsidP="00D62853">
      <w:pPr>
        <w:pStyle w:val="Heading2"/>
      </w:pPr>
      <w:proofErr w:type="spellStart"/>
      <w:r>
        <w:t>Behaviour</w:t>
      </w:r>
      <w:proofErr w:type="spellEnd"/>
    </w:p>
    <w:p w:rsidR="00D62853" w:rsidRDefault="00D62853" w:rsidP="00D62853">
      <w:r>
        <w:t xml:space="preserve">Sets up the database before the EMPI can be used. </w:t>
      </w:r>
    </w:p>
    <w:p w:rsidR="00D62853" w:rsidRDefault="00D62853" w:rsidP="00D62853">
      <w:r>
        <w:t xml:space="preserve">This call establishes the Connection Pool for communicating with the JTrace database. If not provided the </w:t>
      </w:r>
      <w:proofErr w:type="spellStart"/>
      <w:r>
        <w:t>poolSize</w:t>
      </w:r>
      <w:proofErr w:type="spellEnd"/>
      <w:r>
        <w:t xml:space="preserve"> will default to 10.</w:t>
      </w:r>
    </w:p>
    <w:p w:rsidR="005877A2" w:rsidRDefault="005877A2" w:rsidP="005877A2">
      <w:pPr>
        <w:pStyle w:val="Heading1"/>
      </w:pPr>
      <w:proofErr w:type="spellStart"/>
      <w:r>
        <w:t>WorkItemManager</w:t>
      </w:r>
      <w:proofErr w:type="spellEnd"/>
    </w:p>
    <w:p w:rsidR="005877A2" w:rsidRPr="005877A2" w:rsidRDefault="005877A2" w:rsidP="00E87542">
      <w:r>
        <w:t xml:space="preserve">The </w:t>
      </w:r>
      <w:proofErr w:type="spellStart"/>
      <w:r>
        <w:t>WorkItemManager</w:t>
      </w:r>
      <w:proofErr w:type="spellEnd"/>
      <w:r>
        <w:t xml:space="preserve"> exposes APIs for management of the Work Items.</w:t>
      </w:r>
      <w:r w:rsidR="001F5766">
        <w:t xml:space="preserve"> Currently only update is tested and documented but other APIs for creating, finding and deleting items exist and can be added to the documented public interface as required.</w:t>
      </w:r>
    </w:p>
    <w:p w:rsidR="00DA1077" w:rsidRDefault="005877A2" w:rsidP="005877A2">
      <w:pPr>
        <w:pStyle w:val="Heading2"/>
      </w:pPr>
      <w:r>
        <w:t>Update</w:t>
      </w:r>
    </w:p>
    <w:p w:rsidR="00915490" w:rsidRPr="00915490" w:rsidRDefault="00915490" w:rsidP="00E87542">
      <w:r>
        <w:t xml:space="preserve">Taken from the </w:t>
      </w:r>
      <w:proofErr w:type="spellStart"/>
      <w:r>
        <w:t>javadocs</w:t>
      </w:r>
      <w:proofErr w:type="spellEnd"/>
    </w:p>
    <w:p w:rsidR="00915490" w:rsidRPr="00915490" w:rsidRDefault="00915490" w:rsidP="00915490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 w:rsidRPr="00915490">
        <w:rPr>
          <w:rFonts w:ascii="Arial" w:hAnsi="Arial" w:cs="Arial"/>
          <w:b/>
          <w:bCs/>
          <w:color w:val="353833"/>
          <w:sz w:val="20"/>
          <w:szCs w:val="20"/>
          <w:lang w:val="en"/>
        </w:rPr>
        <w:t>update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public </w:t>
      </w:r>
      <w:hyperlink r:id="rId5" w:tooltip="class in com.agiloak.mpi.workitem" w:history="1"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</w:t>
        </w:r>
      </w:hyperlink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update(int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int status,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)</w:t>
      </w:r>
    </w:p>
    <w:p w:rsidR="00915490" w:rsidRPr="00915490" w:rsidRDefault="00915490" w:rsidP="0091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throws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</w:p>
    <w:p w:rsidR="00915490" w:rsidRPr="00915490" w:rsidRDefault="00915490" w:rsidP="00915490">
      <w:pPr>
        <w:shd w:val="clear" w:color="auto" w:fill="FFFFFF"/>
        <w:spacing w:beforeAutospacing="1" w:after="30" w:line="240" w:lineRule="auto"/>
        <w:rPr>
          <w:rFonts w:ascii="Georgia" w:hAnsi="Georgia" w:cs="Arial"/>
          <w:color w:val="474747"/>
          <w:sz w:val="21"/>
          <w:szCs w:val="21"/>
          <w:lang w:val="en"/>
        </w:rPr>
      </w:pPr>
      <w:r w:rsidRPr="00915490">
        <w:rPr>
          <w:rFonts w:ascii="Georgia" w:hAnsi="Georgia" w:cs="Arial"/>
          <w:color w:val="474747"/>
          <w:sz w:val="21"/>
          <w:szCs w:val="21"/>
          <w:lang w:val="en"/>
        </w:rPr>
        <w:t>Update the Work Item using the id as the key. Certain values are not updateable as they are intrinsic to the WorkItem (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personId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 xml:space="preserve">, 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masterId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, type). Last updated date will automatically be updated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Parameters: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The id of the WorkItem being updated. This must exist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status - - REQUIRED - The new status of the WorkItem </w:t>
      </w:r>
      <w:hyperlink r:id="rId6" w:tooltip="interface in com.agiloak.mpi.workitem" w:history="1">
        <w:proofErr w:type="spellStart"/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WorkItemStatus</w:t>
        </w:r>
        <w:proofErr w:type="spellEnd"/>
      </w:hyperlink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Description of the work item update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Who is updating the item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Returns:</w:t>
      </w:r>
    </w:p>
    <w:p w:rsidR="00915490" w:rsidRPr="00915490" w:rsidRDefault="00915490" w:rsidP="00915490">
      <w:pPr>
        <w:shd w:val="clear" w:color="auto" w:fill="FFFFFF"/>
        <w:spacing w:before="75"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The WorkItem following the update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Throws: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For any exception encountered.</w:t>
      </w:r>
    </w:p>
    <w:p w:rsidR="00921C53" w:rsidRPr="00921C53" w:rsidRDefault="00921C53" w:rsidP="00E87542"/>
    <w:p w:rsidR="005877A2" w:rsidRDefault="005877A2" w:rsidP="00E87542">
      <w:pPr>
        <w:pStyle w:val="Heading3"/>
      </w:pPr>
      <w:proofErr w:type="spellStart"/>
      <w:r>
        <w:t>Behaviour</w:t>
      </w:r>
      <w:proofErr w:type="spellEnd"/>
    </w:p>
    <w:p w:rsidR="00915490" w:rsidRDefault="00915490" w:rsidP="005877A2">
      <w:r>
        <w:t>Validates the parameters.</w:t>
      </w:r>
    </w:p>
    <w:p w:rsidR="005877A2" w:rsidRDefault="00915490" w:rsidP="005877A2">
      <w:r>
        <w:lastRenderedPageBreak/>
        <w:t xml:space="preserve">Finds the WorkItem for the id provided </w:t>
      </w:r>
      <w:r>
        <w:t>–</w:t>
      </w:r>
      <w:r>
        <w:t xml:space="preserve"> raising an exception if not found.</w:t>
      </w:r>
    </w:p>
    <w:p w:rsidR="00915490" w:rsidRDefault="003C7EFF" w:rsidP="005877A2">
      <w:r>
        <w:t>Updates the retrieved WorkItem with the data provided for: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:rsidR="003C7EFF" w:rsidRDefault="003C7EFF" w:rsidP="003C7EFF">
      <w:r>
        <w:t xml:space="preserve">And sets the </w:t>
      </w:r>
      <w:proofErr w:type="spellStart"/>
      <w:r>
        <w:t>lastUpdated</w:t>
      </w:r>
      <w:proofErr w:type="spellEnd"/>
      <w:r>
        <w:t xml:space="preserve"> time to current time</w:t>
      </w:r>
    </w:p>
    <w:p w:rsidR="003C7EFF" w:rsidRDefault="003C7EFF" w:rsidP="003C7EFF">
      <w:r>
        <w:t>Updates the WorkItem in the database</w:t>
      </w:r>
    </w:p>
    <w:p w:rsidR="003C7EFF" w:rsidRDefault="003C7EFF" w:rsidP="003C7EFF">
      <w:r>
        <w:t>Create and Audit record saving attributes for: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Id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:rsidR="003C7EFF" w:rsidRDefault="003C7EFF" w:rsidP="00E87542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:rsidR="005877A2" w:rsidRDefault="005877A2" w:rsidP="005877A2">
      <w:r>
        <w:br w:type="page"/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0531"/>
    <w:multiLevelType w:val="multilevel"/>
    <w:tmpl w:val="AB3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13D2"/>
    <w:multiLevelType w:val="multilevel"/>
    <w:tmpl w:val="4A4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D2DF8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001F6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67C7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576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B53ED"/>
    <w:rsid w:val="003C0635"/>
    <w:rsid w:val="003C7EFF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118A3"/>
    <w:rsid w:val="00522F7E"/>
    <w:rsid w:val="00527F5D"/>
    <w:rsid w:val="005310F3"/>
    <w:rsid w:val="00533B05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7A2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67AC5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875AB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15490"/>
    <w:rsid w:val="00921C53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25A78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1077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87542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54EF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21C53"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921C53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C53"/>
    <w:rPr>
      <w:rFonts w:ascii="Courier New" w:hAnsi="Courier New" w:cs="Courier New"/>
      <w:sz w:val="21"/>
      <w:szCs w:val="21"/>
    </w:rPr>
  </w:style>
  <w:style w:type="paragraph" w:customStyle="1" w:styleId="blocklist5">
    <w:name w:val="blocklist5"/>
    <w:basedOn w:val="Normal"/>
    <w:rsid w:val="00921C53"/>
    <w:pPr>
      <w:shd w:val="clear" w:color="auto" w:fill="FFFFFF"/>
      <w:spacing w:before="100" w:beforeAutospacing="1" w:after="225" w:line="240" w:lineRule="auto"/>
    </w:pPr>
    <w:rPr>
      <w:rFonts w:ascii="Times New Roman"/>
      <w:sz w:val="24"/>
      <w:szCs w:val="24"/>
    </w:rPr>
  </w:style>
  <w:style w:type="character" w:customStyle="1" w:styleId="paramlabel1">
    <w:name w:val="paramlabel1"/>
    <w:basedOn w:val="DefaultParagraphFont"/>
    <w:rsid w:val="00921C53"/>
    <w:rPr>
      <w:b/>
      <w:bCs/>
    </w:rPr>
  </w:style>
  <w:style w:type="character" w:customStyle="1" w:styleId="returnlabel1">
    <w:name w:val="returnlabel1"/>
    <w:basedOn w:val="DefaultParagraphFont"/>
    <w:rsid w:val="00921C53"/>
    <w:rPr>
      <w:b/>
      <w:bCs/>
    </w:rPr>
  </w:style>
  <w:style w:type="character" w:customStyle="1" w:styleId="throwslabel1">
    <w:name w:val="throwslabel1"/>
    <w:basedOn w:val="DefaultParagraphFont"/>
    <w:rsid w:val="00921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ick\git\jtrace\JTrace\doc\com\agiloak\mpi\workitem\WorkItemStatus.html" TargetMode="External"/><Relationship Id="rId5" Type="http://schemas.openxmlformats.org/officeDocument/2006/relationships/hyperlink" Target="file:///C:\Users\Nick\git\jtrace\JTrace\doc\com\agiloak\mpi\workitem\WorkI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16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19</cp:revision>
  <dcterms:created xsi:type="dcterms:W3CDTF">2018-03-05T17:54:00Z</dcterms:created>
  <dcterms:modified xsi:type="dcterms:W3CDTF">2018-10-21T17:46:00Z</dcterms:modified>
</cp:coreProperties>
</file>